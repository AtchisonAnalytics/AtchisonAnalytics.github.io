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78571" w14:textId="7304176A" w:rsidR="00AE37CC" w:rsidRDefault="004E74CA" w:rsidP="00123AB7">
      <w:pPr>
        <w:pStyle w:val="Body"/>
        <w:spacing w:after="120"/>
        <w:rPr>
          <w:b/>
          <w:bCs/>
          <w:color w:val="00A39B"/>
          <w:szCs w:val="20"/>
        </w:rPr>
      </w:pPr>
      <w:r>
        <w:rPr>
          <w:noProof/>
          <w:szCs w:val="22"/>
        </w:rPr>
        <mc:AlternateContent>
          <mc:Choice Requires="wps">
            <w:drawing>
              <wp:anchor distT="0" distB="0" distL="114300" distR="114300" simplePos="0" relativeHeight="251658242" behindDoc="0" locked="0" layoutInCell="1" allowOverlap="1" wp14:anchorId="4DD49312" wp14:editId="13ACF8EA">
                <wp:simplePos x="0" y="0"/>
                <wp:positionH relativeFrom="column">
                  <wp:posOffset>-83482</wp:posOffset>
                </wp:positionH>
                <wp:positionV relativeFrom="paragraph">
                  <wp:posOffset>7585043</wp:posOffset>
                </wp:positionV>
                <wp:extent cx="5039360" cy="1347349"/>
                <wp:effectExtent l="0" t="0" r="0" b="0"/>
                <wp:wrapNone/>
                <wp:docPr id="160290755" name="Text Box 7"/>
                <wp:cNvGraphicFramePr/>
                <a:graphic xmlns:a="http://schemas.openxmlformats.org/drawingml/2006/main">
                  <a:graphicData uri="http://schemas.microsoft.com/office/word/2010/wordprocessingShape">
                    <wps:wsp>
                      <wps:cNvSpPr txBox="1"/>
                      <wps:spPr>
                        <a:xfrm>
                          <a:off x="0" y="0"/>
                          <a:ext cx="5039360" cy="1347349"/>
                        </a:xfrm>
                        <a:prstGeom prst="rect">
                          <a:avLst/>
                        </a:prstGeom>
                        <a:noFill/>
                        <a:ln w="6350">
                          <a:noFill/>
                        </a:ln>
                      </wps:spPr>
                      <wps:txbx>
                        <w:txbxContent>
                          <w:p w14:paraId="7A36880B" w14:textId="270FE49E" w:rsidR="008E2ACA" w:rsidRPr="00A00685" w:rsidRDefault="004E74CA" w:rsidP="00A00685">
                            <w:pPr>
                              <w:spacing w:line="680" w:lineRule="exact"/>
                              <w:rPr>
                                <w:rFonts w:ascii="Roboto" w:hAnsi="Roboto"/>
                                <w:color w:val="FFFFFF" w:themeColor="background1"/>
                                <w:sz w:val="60"/>
                                <w:szCs w:val="60"/>
                              </w:rPr>
                            </w:pPr>
                            <w:r w:rsidRPr="004E74CA">
                              <w:rPr>
                                <w:rFonts w:ascii="Roboto Medium" w:hAnsi="Roboto Medium"/>
                                <w:color w:val="FFFFFF" w:themeColor="background1"/>
                                <w:sz w:val="60"/>
                                <w:szCs w:val="60"/>
                              </w:rPr>
                              <w:t>Strategic Partnership</w:t>
                            </w:r>
                            <w:r w:rsidR="00A00685" w:rsidRPr="004E74CA">
                              <w:rPr>
                                <w:rFonts w:ascii="Roboto Medium" w:hAnsi="Roboto Medium"/>
                                <w:color w:val="FFFFFF" w:themeColor="background1"/>
                                <w:sz w:val="60"/>
                                <w:szCs w:val="60"/>
                              </w:rPr>
                              <w:t xml:space="preserve"> </w:t>
                            </w:r>
                            <w:r w:rsidRPr="004E74CA">
                              <w:rPr>
                                <w:rFonts w:ascii="Roboto Medium" w:hAnsi="Roboto Medium"/>
                                <w:color w:val="FFFFFF" w:themeColor="background1"/>
                                <w:sz w:val="60"/>
                                <w:szCs w:val="60"/>
                              </w:rPr>
                              <w:br/>
                            </w:r>
                            <w:r>
                              <w:rPr>
                                <w:rFonts w:ascii="Roboto Light" w:hAnsi="Roboto Light"/>
                                <w:color w:val="FFFFFF" w:themeColor="background1"/>
                                <w:sz w:val="60"/>
                                <w:szCs w:val="60"/>
                              </w:rPr>
                              <w:t>with</w:t>
                            </w:r>
                            <w:r w:rsidR="00A00685" w:rsidRPr="00A00685">
                              <w:rPr>
                                <w:rFonts w:ascii="Roboto Light" w:hAnsi="Roboto Light"/>
                                <w:color w:val="FFFFFF" w:themeColor="background1"/>
                                <w:sz w:val="60"/>
                                <w:szCs w:val="60"/>
                              </w:rPr>
                              <w:t xml:space="preserve"> </w:t>
                            </w:r>
                            <w:proofErr w:type="spellStart"/>
                            <w:r w:rsidR="00A00685" w:rsidRPr="00A00685">
                              <w:rPr>
                                <w:rFonts w:ascii="Roboto Light" w:hAnsi="Roboto Light"/>
                                <w:color w:val="FFFFFF" w:themeColor="background1"/>
                                <w:sz w:val="60"/>
                                <w:szCs w:val="60"/>
                              </w:rPr>
                              <w:t>Key</w:t>
                            </w:r>
                            <w:r w:rsidR="001360DE">
                              <w:rPr>
                                <w:rFonts w:ascii="Roboto Light" w:hAnsi="Roboto Light"/>
                                <w:color w:val="FFFFFF" w:themeColor="background1"/>
                                <w:sz w:val="60"/>
                                <w:szCs w:val="60"/>
                              </w:rPr>
                              <w:t>I</w:t>
                            </w:r>
                            <w:r w:rsidR="00A00685" w:rsidRPr="00A00685">
                              <w:rPr>
                                <w:rFonts w:ascii="Roboto Light" w:hAnsi="Roboto Light"/>
                                <w:color w:val="FFFFFF" w:themeColor="background1"/>
                                <w:sz w:val="60"/>
                                <w:szCs w:val="60"/>
                              </w:rPr>
                              <w:t>nvest</w:t>
                            </w:r>
                            <w:proofErr w:type="spellEnd"/>
                            <w:r w:rsidR="00A00685" w:rsidRPr="00A00685">
                              <w:rPr>
                                <w:rFonts w:ascii="Roboto Light" w:hAnsi="Roboto Light"/>
                                <w:color w:val="FFFFFF" w:themeColor="background1"/>
                                <w:sz w:val="60"/>
                                <w:szCs w:val="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49312" id="_x0000_t202" coordsize="21600,21600" o:spt="202" path="m,l,21600r21600,l21600,xe">
                <v:stroke joinstyle="miter"/>
                <v:path gradientshapeok="t" o:connecttype="rect"/>
              </v:shapetype>
              <v:shape id="Text Box 7" o:spid="_x0000_s1026" type="#_x0000_t202" style="position:absolute;margin-left:-6.55pt;margin-top:597.25pt;width:396.8pt;height:106.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" filled="f" stroked="f" strokeweight=".5pt">
                <v:textbox>
                  <w:txbxContent>
                    <w:p w14:paraId="7A36880B" w14:textId="270FE49E" w:rsidR="008E2ACA" w:rsidRPr="00A00685" w:rsidRDefault="004E74CA" w:rsidP="00A00685">
                      <w:pPr>
                        <w:spacing w:line="680" w:lineRule="exact"/>
                        <w:rPr>
                          <w:rFonts w:ascii="Roboto" w:hAnsi="Roboto"/>
                          <w:color w:val="FFFFFF" w:themeColor="background1"/>
                          <w:sz w:val="60"/>
                          <w:szCs w:val="60"/>
                        </w:rPr>
                      </w:pPr>
                      <w:r w:rsidRPr="004E74CA">
                        <w:rPr>
                          <w:rFonts w:ascii="Roboto Medium" w:hAnsi="Roboto Medium"/>
                          <w:color w:val="FFFFFF" w:themeColor="background1"/>
                          <w:sz w:val="60"/>
                          <w:szCs w:val="60"/>
                        </w:rPr>
                        <w:t>Strategic Partnership</w:t>
                      </w:r>
                      <w:r w:rsidR="00A00685" w:rsidRPr="004E74CA">
                        <w:rPr>
                          <w:rFonts w:ascii="Roboto Medium" w:hAnsi="Roboto Medium"/>
                          <w:color w:val="FFFFFF" w:themeColor="background1"/>
                          <w:sz w:val="60"/>
                          <w:szCs w:val="60"/>
                        </w:rPr>
                        <w:t xml:space="preserve"> </w:t>
                      </w:r>
                      <w:r w:rsidRPr="004E74CA">
                        <w:rPr>
                          <w:rFonts w:ascii="Roboto Medium" w:hAnsi="Roboto Medium"/>
                          <w:color w:val="FFFFFF" w:themeColor="background1"/>
                          <w:sz w:val="60"/>
                          <w:szCs w:val="60"/>
                        </w:rPr>
                        <w:br/>
                      </w:r>
                      <w:r>
                        <w:rPr>
                          <w:rFonts w:ascii="Roboto Light" w:hAnsi="Roboto Light"/>
                          <w:color w:val="FFFFFF" w:themeColor="background1"/>
                          <w:sz w:val="60"/>
                          <w:szCs w:val="60"/>
                        </w:rPr>
                        <w:t>with</w:t>
                      </w:r>
                      <w:r w:rsidR="00A00685" w:rsidRPr="00A00685">
                        <w:rPr>
                          <w:rFonts w:ascii="Roboto Light" w:hAnsi="Roboto Light"/>
                          <w:color w:val="FFFFFF" w:themeColor="background1"/>
                          <w:sz w:val="60"/>
                          <w:szCs w:val="60"/>
                        </w:rPr>
                        <w:t xml:space="preserve"> </w:t>
                      </w:r>
                      <w:proofErr w:type="spellStart"/>
                      <w:r w:rsidR="00A00685" w:rsidRPr="00A00685">
                        <w:rPr>
                          <w:rFonts w:ascii="Roboto Light" w:hAnsi="Roboto Light"/>
                          <w:color w:val="FFFFFF" w:themeColor="background1"/>
                          <w:sz w:val="60"/>
                          <w:szCs w:val="60"/>
                        </w:rPr>
                        <w:t>Key</w:t>
                      </w:r>
                      <w:r w:rsidR="001360DE">
                        <w:rPr>
                          <w:rFonts w:ascii="Roboto Light" w:hAnsi="Roboto Light"/>
                          <w:color w:val="FFFFFF" w:themeColor="background1"/>
                          <w:sz w:val="60"/>
                          <w:szCs w:val="60"/>
                        </w:rPr>
                        <w:t>I</w:t>
                      </w:r>
                      <w:r w:rsidR="00A00685" w:rsidRPr="00A00685">
                        <w:rPr>
                          <w:rFonts w:ascii="Roboto Light" w:hAnsi="Roboto Light"/>
                          <w:color w:val="FFFFFF" w:themeColor="background1"/>
                          <w:sz w:val="60"/>
                          <w:szCs w:val="60"/>
                        </w:rPr>
                        <w:t>nvest</w:t>
                      </w:r>
                      <w:proofErr w:type="spellEnd"/>
                      <w:r w:rsidR="00A00685" w:rsidRPr="00A00685">
                        <w:rPr>
                          <w:rFonts w:ascii="Roboto Light" w:hAnsi="Roboto Light"/>
                          <w:color w:val="FFFFFF" w:themeColor="background1"/>
                          <w:sz w:val="60"/>
                          <w:szCs w:val="60"/>
                        </w:rPr>
                        <w:t xml:space="preserve"> </w:t>
                      </w:r>
                    </w:p>
                  </w:txbxContent>
                </v:textbox>
              </v:shape>
            </w:pict>
          </mc:Fallback>
        </mc:AlternateContent>
      </w:r>
      <w:r w:rsidR="002B35C4">
        <w:rPr>
          <w:noProof/>
          <w:szCs w:val="22"/>
        </w:rPr>
        <w:drawing>
          <wp:anchor distT="0" distB="0" distL="114300" distR="114300" simplePos="0" relativeHeight="251658240" behindDoc="0" locked="0" layoutInCell="1" allowOverlap="1" wp14:anchorId="57EE2FF8" wp14:editId="3623C644">
            <wp:simplePos x="0" y="0"/>
            <wp:positionH relativeFrom="margin">
              <wp:posOffset>-720090</wp:posOffset>
            </wp:positionH>
            <wp:positionV relativeFrom="margin">
              <wp:posOffset>-540385</wp:posOffset>
            </wp:positionV>
            <wp:extent cx="7563485" cy="10690860"/>
            <wp:effectExtent l="0" t="0" r="5715" b="2540"/>
            <wp:wrapSquare wrapText="bothSides"/>
            <wp:docPr id="896004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4732" name="Picture 7"/>
                    <pic:cNvPicPr/>
                  </pic:nvPicPr>
                  <pic:blipFill>
                    <a:blip r:embed="rId12"/>
                    <a:stretch>
                      <a:fillRect/>
                    </a:stretch>
                  </pic:blipFill>
                  <pic:spPr>
                    <a:xfrm>
                      <a:off x="0" y="0"/>
                      <a:ext cx="7563485" cy="10690860"/>
                    </a:xfrm>
                    <a:prstGeom prst="rect">
                      <a:avLst/>
                    </a:prstGeom>
                  </pic:spPr>
                </pic:pic>
              </a:graphicData>
            </a:graphic>
            <wp14:sizeRelH relativeFrom="margin">
              <wp14:pctWidth>0</wp14:pctWidth>
            </wp14:sizeRelH>
            <wp14:sizeRelV relativeFrom="margin">
              <wp14:pctHeight>0</wp14:pctHeight>
            </wp14:sizeRelV>
          </wp:anchor>
        </w:drawing>
      </w:r>
      <w:r w:rsidR="00A00685">
        <w:rPr>
          <w:noProof/>
          <w:szCs w:val="22"/>
        </w:rPr>
        <mc:AlternateContent>
          <mc:Choice Requires="wps">
            <w:drawing>
              <wp:anchor distT="0" distB="0" distL="114300" distR="114300" simplePos="0" relativeHeight="251658243" behindDoc="0" locked="0" layoutInCell="1" allowOverlap="1" wp14:anchorId="2118D787" wp14:editId="1ED85166">
                <wp:simplePos x="0" y="0"/>
                <wp:positionH relativeFrom="column">
                  <wp:posOffset>-80010</wp:posOffset>
                </wp:positionH>
                <wp:positionV relativeFrom="paragraph">
                  <wp:posOffset>9124315</wp:posOffset>
                </wp:positionV>
                <wp:extent cx="5039832" cy="733647"/>
                <wp:effectExtent l="0" t="0" r="0" b="0"/>
                <wp:wrapNone/>
                <wp:docPr id="831914864" name="Text Box 7"/>
                <wp:cNvGraphicFramePr/>
                <a:graphic xmlns:a="http://schemas.openxmlformats.org/drawingml/2006/main">
                  <a:graphicData uri="http://schemas.microsoft.com/office/word/2010/wordprocessingShape">
                    <wps:wsp>
                      <wps:cNvSpPr txBox="1"/>
                      <wps:spPr>
                        <a:xfrm>
                          <a:off x="0" y="0"/>
                          <a:ext cx="5039832" cy="733647"/>
                        </a:xfrm>
                        <a:prstGeom prst="rect">
                          <a:avLst/>
                        </a:prstGeom>
                        <a:noFill/>
                        <a:ln w="6350">
                          <a:noFill/>
                        </a:ln>
                      </wps:spPr>
                      <wps:txbx>
                        <w:txbxContent>
                          <w:p w14:paraId="6D5DA8B1" w14:textId="1D8FA42C" w:rsidR="00A00685" w:rsidRPr="00A00685" w:rsidRDefault="00A00685" w:rsidP="00A00685">
                            <w:pPr>
                              <w:spacing w:line="680" w:lineRule="exact"/>
                              <w:rPr>
                                <w:rFonts w:ascii="Roboto" w:hAnsi="Roboto"/>
                                <w:color w:val="FFFFFF" w:themeColor="background1"/>
                                <w:sz w:val="40"/>
                                <w:szCs w:val="40"/>
                              </w:rPr>
                            </w:pPr>
                            <w:r w:rsidRPr="00A00685">
                              <w:rPr>
                                <w:rFonts w:ascii="Roboto Light" w:hAnsi="Roboto Light"/>
                                <w:color w:val="FFFFFF" w:themeColor="background1"/>
                                <w:sz w:val="40"/>
                                <w:szCs w:val="40"/>
                              </w:rPr>
                              <w:t>July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D787" id="_x0000_s1027" type="#_x0000_t202" style="position:absolute;margin-left:-6.3pt;margin-top:718.45pt;width:396.85pt;height:57.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O3/GQIAADM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" filled="f" stroked="f" strokeweight=".5pt">
                <v:textbox>
                  <w:txbxContent>
                    <w:p w14:paraId="6D5DA8B1" w14:textId="1D8FA42C" w:rsidR="00A00685" w:rsidRPr="00A00685" w:rsidRDefault="00A00685" w:rsidP="00A00685">
                      <w:pPr>
                        <w:spacing w:line="680" w:lineRule="exact"/>
                        <w:rPr>
                          <w:rFonts w:ascii="Roboto" w:hAnsi="Roboto"/>
                          <w:color w:val="FFFFFF" w:themeColor="background1"/>
                          <w:sz w:val="40"/>
                          <w:szCs w:val="40"/>
                        </w:rPr>
                      </w:pPr>
                      <w:r w:rsidRPr="00A00685">
                        <w:rPr>
                          <w:rFonts w:ascii="Roboto Light" w:hAnsi="Roboto Light"/>
                          <w:color w:val="FFFFFF" w:themeColor="background1"/>
                          <w:sz w:val="40"/>
                          <w:szCs w:val="40"/>
                        </w:rPr>
                        <w:t>July 2025</w:t>
                      </w:r>
                    </w:p>
                  </w:txbxContent>
                </v:textbox>
              </v:shape>
            </w:pict>
          </mc:Fallback>
        </mc:AlternateContent>
      </w:r>
    </w:p>
    <w:p w14:paraId="46E3F4B6" w14:textId="77777777" w:rsidR="00AE37CC" w:rsidRPr="00F467C6" w:rsidRDefault="00AE37CC" w:rsidP="00123AB7">
      <w:pPr>
        <w:pStyle w:val="Body"/>
        <w:spacing w:after="120"/>
        <w:rPr>
          <w:b/>
          <w:bCs/>
          <w:color w:val="00A39B"/>
          <w:szCs w:val="20"/>
        </w:rPr>
        <w:sectPr w:rsidR="00AE37CC" w:rsidRPr="00F467C6" w:rsidSect="00123AB7">
          <w:pgSz w:w="11900" w:h="16840"/>
          <w:pgMar w:top="851" w:right="1134" w:bottom="851" w:left="1134" w:header="2268" w:footer="1361" w:gutter="0"/>
          <w:cols w:space="708"/>
          <w:docGrid w:linePitch="299"/>
        </w:sectPr>
      </w:pPr>
    </w:p>
    <w:p w14:paraId="155A9E87" w14:textId="4C362FD1" w:rsidR="00731949" w:rsidRPr="00743414" w:rsidRDefault="00731949" w:rsidP="004647B0">
      <w:pPr>
        <w:pStyle w:val="Subheading"/>
      </w:pPr>
      <w:r w:rsidRPr="00743414">
        <w:lastRenderedPageBreak/>
        <w:t>Contents</w:t>
      </w:r>
    </w:p>
    <w:p w14:paraId="33899951" w14:textId="3D22360B" w:rsidR="00D36A0B" w:rsidRDefault="001F68EA" w:rsidP="001F68EA">
      <w:pPr>
        <w:pStyle w:val="Body-Bold"/>
        <w:numPr>
          <w:ilvl w:val="0"/>
          <w:numId w:val="40"/>
        </w:numPr>
        <w:spacing w:line="360" w:lineRule="exact"/>
        <w:rPr>
          <w:b w:val="0"/>
          <w:bCs w:val="0"/>
          <w:sz w:val="28"/>
          <w:szCs w:val="28"/>
        </w:rPr>
      </w:pPr>
      <w:r>
        <w:rPr>
          <w:b w:val="0"/>
          <w:bCs w:val="0"/>
          <w:sz w:val="28"/>
          <w:szCs w:val="28"/>
        </w:rPr>
        <w:t>Introduction &amp; Present State</w:t>
      </w:r>
    </w:p>
    <w:p w14:paraId="45B47E89" w14:textId="497FE2AA" w:rsidR="00576BCD" w:rsidRPr="00973BD6" w:rsidRDefault="00576BCD" w:rsidP="001F68EA">
      <w:pPr>
        <w:pStyle w:val="Body-Bold"/>
        <w:numPr>
          <w:ilvl w:val="0"/>
          <w:numId w:val="40"/>
        </w:numPr>
        <w:spacing w:line="360" w:lineRule="exact"/>
        <w:rPr>
          <w:b w:val="0"/>
          <w:bCs w:val="0"/>
          <w:sz w:val="28"/>
          <w:szCs w:val="28"/>
        </w:rPr>
      </w:pPr>
      <w:r>
        <w:rPr>
          <w:b w:val="0"/>
          <w:bCs w:val="0"/>
          <w:sz w:val="28"/>
          <w:szCs w:val="28"/>
        </w:rPr>
        <w:t>Strategic Benefits</w:t>
      </w:r>
    </w:p>
    <w:p w14:paraId="00BD7BE9" w14:textId="53BC9353" w:rsidR="00223F52" w:rsidRPr="00973BD6" w:rsidRDefault="001F68EA" w:rsidP="001F68EA">
      <w:pPr>
        <w:pStyle w:val="Body-Bold"/>
        <w:numPr>
          <w:ilvl w:val="0"/>
          <w:numId w:val="40"/>
        </w:numPr>
        <w:spacing w:line="360" w:lineRule="exact"/>
        <w:rPr>
          <w:b w:val="0"/>
          <w:bCs w:val="0"/>
          <w:sz w:val="28"/>
          <w:szCs w:val="28"/>
        </w:rPr>
      </w:pPr>
      <w:r>
        <w:rPr>
          <w:b w:val="0"/>
          <w:bCs w:val="0"/>
          <w:sz w:val="28"/>
          <w:szCs w:val="28"/>
        </w:rPr>
        <w:t xml:space="preserve">About </w:t>
      </w:r>
      <w:proofErr w:type="spellStart"/>
      <w:r>
        <w:rPr>
          <w:b w:val="0"/>
          <w:bCs w:val="0"/>
          <w:sz w:val="28"/>
          <w:szCs w:val="28"/>
        </w:rPr>
        <w:t>KeyInvest</w:t>
      </w:r>
      <w:proofErr w:type="spellEnd"/>
    </w:p>
    <w:p w14:paraId="2A04F04A" w14:textId="1AEFB1E7" w:rsidR="00DA2E67" w:rsidRPr="00973BD6" w:rsidRDefault="001F68EA" w:rsidP="001F68EA">
      <w:pPr>
        <w:pStyle w:val="Body-Bold"/>
        <w:numPr>
          <w:ilvl w:val="0"/>
          <w:numId w:val="40"/>
        </w:numPr>
        <w:spacing w:line="360" w:lineRule="exact"/>
        <w:rPr>
          <w:b w:val="0"/>
          <w:bCs w:val="0"/>
          <w:sz w:val="28"/>
          <w:szCs w:val="28"/>
        </w:rPr>
      </w:pPr>
      <w:r>
        <w:rPr>
          <w:b w:val="0"/>
          <w:bCs w:val="0"/>
          <w:sz w:val="28"/>
          <w:szCs w:val="28"/>
        </w:rPr>
        <w:t>Key Partners</w:t>
      </w:r>
    </w:p>
    <w:p w14:paraId="0B4FF03B" w14:textId="01BD90C9" w:rsidR="00F75D45" w:rsidRPr="00973BD6" w:rsidDel="00093BEC" w:rsidRDefault="00C11850" w:rsidP="00A80CE7">
      <w:pPr>
        <w:pStyle w:val="Body-Bold"/>
        <w:numPr>
          <w:ilvl w:val="0"/>
          <w:numId w:val="30"/>
        </w:numPr>
        <w:spacing w:line="360" w:lineRule="exact"/>
        <w:ind w:left="720" w:hanging="720"/>
        <w:rPr>
          <w:del w:id="0" w:author="Abbey Minogue" w:date="2025-07-08T08:48:00Z" w16du:dateUtc="2025-07-07T22:48:00Z"/>
          <w:b w:val="0"/>
          <w:bCs w:val="0"/>
          <w:sz w:val="28"/>
          <w:szCs w:val="28"/>
        </w:rPr>
      </w:pPr>
      <w:del w:id="1" w:author="Abbey Minogue" w:date="2025-07-08T08:48:00Z" w16du:dateUtc="2025-07-07T22:48:00Z">
        <w:r w:rsidRPr="00973BD6" w:rsidDel="00093BEC">
          <w:rPr>
            <w:b w:val="0"/>
            <w:bCs w:val="0"/>
            <w:sz w:val="28"/>
            <w:szCs w:val="28"/>
          </w:rPr>
          <w:delText>Operational Requirements</w:delText>
        </w:r>
      </w:del>
    </w:p>
    <w:p w14:paraId="14F2B6AB" w14:textId="3E71F03F" w:rsidR="00F75D45" w:rsidRPr="00973BD6" w:rsidDel="00810C6F" w:rsidRDefault="0031600E" w:rsidP="001F68EA">
      <w:pPr>
        <w:pStyle w:val="Body-Bold"/>
        <w:spacing w:line="360" w:lineRule="exact"/>
        <w:rPr>
          <w:del w:id="2" w:author="Abbey Minogue" w:date="2025-07-07T17:25:00Z" w16du:dateUtc="2025-07-07T07:25:00Z"/>
          <w:b w:val="0"/>
          <w:bCs w:val="0"/>
          <w:sz w:val="28"/>
          <w:szCs w:val="28"/>
        </w:rPr>
      </w:pPr>
      <w:del w:id="3" w:author="Abbey Minogue" w:date="2025-07-07T17:25:00Z" w16du:dateUtc="2025-07-07T07:25:00Z">
        <w:r w:rsidRPr="00973BD6" w:rsidDel="00810C6F">
          <w:rPr>
            <w:b w:val="0"/>
            <w:bCs w:val="0"/>
            <w:sz w:val="28"/>
            <w:szCs w:val="28"/>
          </w:rPr>
          <w:delText>Distribution &amp; Engagement</w:delText>
        </w:r>
      </w:del>
    </w:p>
    <w:p w14:paraId="534F739C" w14:textId="77777777" w:rsidR="001F68EA" w:rsidRDefault="001F68EA" w:rsidP="001F68EA">
      <w:pPr>
        <w:pStyle w:val="Body-Bold"/>
        <w:numPr>
          <w:ilvl w:val="0"/>
          <w:numId w:val="40"/>
        </w:numPr>
        <w:spacing w:line="360" w:lineRule="exact"/>
        <w:rPr>
          <w:b w:val="0"/>
          <w:bCs w:val="0"/>
          <w:sz w:val="28"/>
          <w:szCs w:val="28"/>
        </w:rPr>
      </w:pPr>
      <w:r>
        <w:rPr>
          <w:b w:val="0"/>
          <w:bCs w:val="0"/>
          <w:sz w:val="28"/>
          <w:szCs w:val="28"/>
        </w:rPr>
        <w:t>Conclusion</w:t>
      </w:r>
    </w:p>
    <w:p w14:paraId="491E5BAE" w14:textId="77777777" w:rsidR="001F68EA" w:rsidRDefault="001F68EA" w:rsidP="001F68EA">
      <w:pPr>
        <w:pStyle w:val="Body-Bold"/>
        <w:numPr>
          <w:ilvl w:val="0"/>
          <w:numId w:val="40"/>
        </w:numPr>
        <w:spacing w:line="360" w:lineRule="exact"/>
        <w:rPr>
          <w:b w:val="0"/>
          <w:bCs w:val="0"/>
          <w:sz w:val="28"/>
          <w:szCs w:val="28"/>
        </w:rPr>
      </w:pPr>
      <w:r>
        <w:rPr>
          <w:b w:val="0"/>
          <w:bCs w:val="0"/>
          <w:sz w:val="28"/>
          <w:szCs w:val="28"/>
        </w:rPr>
        <w:t>Appendix</w:t>
      </w:r>
    </w:p>
    <w:p w14:paraId="5C9C4704" w14:textId="1F2B36A2" w:rsidR="00173CB8" w:rsidRPr="001F68EA" w:rsidRDefault="00336947" w:rsidP="00576BCD">
      <w:pPr>
        <w:pStyle w:val="Subheading"/>
        <w:rPr>
          <w:sz w:val="28"/>
          <w:szCs w:val="28"/>
        </w:rPr>
      </w:pPr>
      <w:r w:rsidRPr="004647B0">
        <w:br w:type="page"/>
      </w:r>
      <w:r w:rsidR="00316445">
        <w:lastRenderedPageBreak/>
        <w:t xml:space="preserve">Introduction </w:t>
      </w:r>
      <w:r w:rsidR="00BC61B7">
        <w:t>&amp; Present State</w:t>
      </w:r>
      <w:r w:rsidR="0035529F">
        <w:t xml:space="preserve"> </w:t>
      </w:r>
    </w:p>
    <w:p w14:paraId="0D0263DE" w14:textId="458CC9E2" w:rsidR="00461CC0" w:rsidRDefault="009F1594" w:rsidP="0031694A">
      <w:pPr>
        <w:pStyle w:val="Body"/>
        <w:spacing w:line="280" w:lineRule="exact"/>
      </w:pPr>
      <w:proofErr w:type="spellStart"/>
      <w:r>
        <w:t>KeyInvest</w:t>
      </w:r>
      <w:proofErr w:type="spellEnd"/>
      <w:r>
        <w:t xml:space="preserve"> propose</w:t>
      </w:r>
      <w:r w:rsidR="0064602D">
        <w:t>s</w:t>
      </w:r>
      <w:r>
        <w:t xml:space="preserve"> a strategic partnership with </w:t>
      </w:r>
      <w:r w:rsidR="001B0CB0" w:rsidRPr="00FB4068">
        <w:rPr>
          <w:highlight w:val="yellow"/>
        </w:rPr>
        <w:t>{</w:t>
      </w:r>
      <w:r w:rsidR="00FB4068" w:rsidRPr="00FB4068">
        <w:rPr>
          <w:highlight w:val="yellow"/>
        </w:rPr>
        <w:t>insert platform provider}</w:t>
      </w:r>
      <w:r w:rsidR="00FB4068">
        <w:t xml:space="preserve"> </w:t>
      </w:r>
      <w:r w:rsidR="00434B19">
        <w:t xml:space="preserve">to broaden access to its investment menu and </w:t>
      </w:r>
      <w:r w:rsidR="00150483">
        <w:t>offer the thir</w:t>
      </w:r>
      <w:r w:rsidR="00F62583">
        <w:t>d investment stream</w:t>
      </w:r>
      <w:r w:rsidR="00D0716B">
        <w:t xml:space="preserve"> of </w:t>
      </w:r>
      <w:r w:rsidR="00C622C0">
        <w:t>I</w:t>
      </w:r>
      <w:r w:rsidR="00D0716B">
        <w:t xml:space="preserve">nvestment </w:t>
      </w:r>
      <w:r w:rsidR="00853529">
        <w:t>B</w:t>
      </w:r>
      <w:r w:rsidR="00D0716B">
        <w:t xml:space="preserve">onds, </w:t>
      </w:r>
      <w:r w:rsidR="00461CC0">
        <w:t xml:space="preserve">as they emerge as a </w:t>
      </w:r>
      <w:r w:rsidR="00E23B92">
        <w:t>core solution for wealth transfer estate planning, and investment outside of superannuation</w:t>
      </w:r>
      <w:r w:rsidR="00750939">
        <w:t>.</w:t>
      </w:r>
    </w:p>
    <w:p w14:paraId="4B07CD10" w14:textId="177C4913" w:rsidR="00A47707" w:rsidRDefault="00D0716B" w:rsidP="0031694A">
      <w:pPr>
        <w:pStyle w:val="Body"/>
        <w:spacing w:line="280" w:lineRule="exact"/>
      </w:pPr>
      <w:r>
        <w:t xml:space="preserve">As the advice landscape adapts to a shifting regulatory and market environment, platform providers are </w:t>
      </w:r>
      <w:r w:rsidR="00A47707">
        <w:t>under increasing pressure to increase the service offering</w:t>
      </w:r>
      <w:r w:rsidR="00DA7B0F">
        <w:t xml:space="preserve">, remain competitive and respond to </w:t>
      </w:r>
      <w:r w:rsidR="007D071F">
        <w:t>client demands. Division 296</w:t>
      </w:r>
      <w:r w:rsidR="005A346E">
        <w:t xml:space="preserve"> and the forecast $3.5 trillion intergenerational wealth transfer are </w:t>
      </w:r>
      <w:r w:rsidR="00CA2906">
        <w:t>accelerating the need for tax-effective, estate-focused produc</w:t>
      </w:r>
      <w:r w:rsidR="0084094B">
        <w:t>ts</w:t>
      </w:r>
      <w:r w:rsidR="001307FF">
        <w:t xml:space="preserve"> that can be accessed </w:t>
      </w:r>
      <w:r w:rsidR="008B6B7D">
        <w:t>outside of the super and non-supe</w:t>
      </w:r>
      <w:r w:rsidR="0009667B">
        <w:t>r streams currently available on the platform.</w:t>
      </w:r>
      <w:r w:rsidR="008B6B7D">
        <w:t xml:space="preserve"> </w:t>
      </w:r>
    </w:p>
    <w:p w14:paraId="4F6368C8" w14:textId="22D1411D" w:rsidR="00A47707" w:rsidRDefault="00B66020" w:rsidP="0031694A">
      <w:pPr>
        <w:pStyle w:val="Body"/>
        <w:spacing w:line="280" w:lineRule="exact"/>
      </w:pPr>
      <w:r>
        <w:t xml:space="preserve">This presents an opportunity for </w:t>
      </w:r>
      <w:r w:rsidR="00B62DEC">
        <w:t>the platform</w:t>
      </w:r>
      <w:r>
        <w:t xml:space="preserve"> to </w:t>
      </w:r>
      <w:r w:rsidR="00B62DEC">
        <w:t>be positioned to capture the estimated</w:t>
      </w:r>
      <w:r>
        <w:t xml:space="preserve"> </w:t>
      </w:r>
      <w:r w:rsidR="003820C1">
        <w:t xml:space="preserve">$240 billion of assets seeking new investment structures </w:t>
      </w:r>
      <w:r w:rsidR="00286B91">
        <w:t xml:space="preserve">and present </w:t>
      </w:r>
      <w:r w:rsidR="00326FE4">
        <w:t>the compelling solution of investment bonds</w:t>
      </w:r>
      <w:r w:rsidR="00B5032A">
        <w:t>, while gai</w:t>
      </w:r>
      <w:r w:rsidR="00860BB8">
        <w:t>ning an additional revenue stream</w:t>
      </w:r>
      <w:r w:rsidR="009239B8">
        <w:t xml:space="preserve"> for the platform</w:t>
      </w:r>
      <w:r w:rsidR="00773174">
        <w:t xml:space="preserve"> through</w:t>
      </w:r>
      <w:r w:rsidR="00773174">
        <w:t xml:space="preserve"> </w:t>
      </w:r>
      <w:r w:rsidR="00284024">
        <w:t xml:space="preserve">a </w:t>
      </w:r>
      <w:r w:rsidR="00E07EA4">
        <w:t xml:space="preserve">free-sharing scheme including admin fees. </w:t>
      </w:r>
    </w:p>
    <w:p w14:paraId="19635261" w14:textId="267183C4" w:rsidR="009239B8" w:rsidRDefault="00F32B21" w:rsidP="0031694A">
      <w:pPr>
        <w:pStyle w:val="Body"/>
        <w:spacing w:line="280" w:lineRule="exact"/>
      </w:pPr>
      <w:proofErr w:type="spellStart"/>
      <w:r>
        <w:t>KeyInvest</w:t>
      </w:r>
      <w:proofErr w:type="spellEnd"/>
      <w:r>
        <w:t xml:space="preserve"> is uniquely positioned to s</w:t>
      </w:r>
      <w:r w:rsidR="004F2956">
        <w:t>upport this partnership. A member-owned mutual with over 147 years of heritage</w:t>
      </w:r>
      <w:r w:rsidR="00482232">
        <w:t xml:space="preserve">, </w:t>
      </w:r>
      <w:proofErr w:type="spellStart"/>
      <w:r w:rsidR="00482232">
        <w:t>KeyInvest</w:t>
      </w:r>
      <w:proofErr w:type="spellEnd"/>
      <w:r w:rsidR="00482232">
        <w:t xml:space="preserve"> </w:t>
      </w:r>
      <w:r w:rsidR="000875ED">
        <w:t xml:space="preserve">holds a Highly Recommended </w:t>
      </w:r>
      <w:proofErr w:type="spellStart"/>
      <w:r w:rsidR="000875ED">
        <w:t>Lonsec</w:t>
      </w:r>
      <w:proofErr w:type="spellEnd"/>
      <w:r w:rsidR="000875ED">
        <w:t xml:space="preserve"> rating and is dual</w:t>
      </w:r>
      <w:r w:rsidR="009B31DA">
        <w:t>-regulated by APRA and ASIC.</w:t>
      </w:r>
    </w:p>
    <w:p w14:paraId="4D502C38" w14:textId="6271756A" w:rsidR="0003263D" w:rsidRDefault="00D70BFD" w:rsidP="00D70BFD">
      <w:pPr>
        <w:pStyle w:val="Body"/>
        <w:spacing w:line="280" w:lineRule="exact"/>
        <w:rPr>
          <w:lang w:val="en-AU"/>
        </w:rPr>
      </w:pPr>
      <w:r w:rsidRPr="00D70BFD">
        <w:rPr>
          <w:lang w:val="en-AU"/>
        </w:rPr>
        <w:t xml:space="preserve">Adding </w:t>
      </w:r>
      <w:proofErr w:type="spellStart"/>
      <w:r w:rsidRPr="00D70BFD">
        <w:rPr>
          <w:lang w:val="en-AU"/>
        </w:rPr>
        <w:t>KeyInvest’s</w:t>
      </w:r>
      <w:proofErr w:type="spellEnd"/>
      <w:r w:rsidRPr="00D70BFD">
        <w:rPr>
          <w:lang w:val="en-AU"/>
        </w:rPr>
        <w:t xml:space="preserve"> investment products to your platform’s Approved Product List (APL</w:t>
      </w:r>
      <w:r w:rsidR="007A3C41" w:rsidRPr="00D70BFD">
        <w:rPr>
          <w:lang w:val="en-AU"/>
        </w:rPr>
        <w:t>)</w:t>
      </w:r>
      <w:r w:rsidR="007F7218">
        <w:rPr>
          <w:lang w:val="en-AU"/>
        </w:rPr>
        <w:t xml:space="preserve"> </w:t>
      </w:r>
      <w:r w:rsidR="004953BA">
        <w:rPr>
          <w:lang w:val="en-AU"/>
        </w:rPr>
        <w:t>a</w:t>
      </w:r>
      <w:r w:rsidR="007B71CC">
        <w:rPr>
          <w:lang w:val="en-AU"/>
        </w:rPr>
        <w:t xml:space="preserve">nd </w:t>
      </w:r>
      <w:proofErr w:type="gramStart"/>
      <w:r w:rsidR="004E5E01">
        <w:rPr>
          <w:lang w:val="en-AU"/>
        </w:rPr>
        <w:t>entering into</w:t>
      </w:r>
      <w:proofErr w:type="gramEnd"/>
      <w:r w:rsidR="004E5E01">
        <w:rPr>
          <w:lang w:val="en-AU"/>
        </w:rPr>
        <w:t xml:space="preserve"> a strategic parentship </w:t>
      </w:r>
      <w:r w:rsidRPr="00D70BFD">
        <w:rPr>
          <w:lang w:val="en-AU"/>
        </w:rPr>
        <w:t xml:space="preserve">will unlock </w:t>
      </w:r>
      <w:r w:rsidRPr="00D70BFD">
        <w:rPr>
          <w:lang w:val="en-AU"/>
        </w:rPr>
        <w:t xml:space="preserve">new distribution channels, deliver new revenue opportunities, and offer a streamlined and compliant solution for platforms, advisers and investors. </w:t>
      </w:r>
    </w:p>
    <w:p w14:paraId="008777FC" w14:textId="04840E8C" w:rsidR="00576BCD" w:rsidRDefault="00D70BFD" w:rsidP="00576BCD">
      <w:pPr>
        <w:pStyle w:val="Body"/>
        <w:rPr>
          <w:b/>
        </w:rPr>
      </w:pPr>
      <w:r w:rsidRPr="00D70BFD">
        <w:t xml:space="preserve">Platforms that act </w:t>
      </w:r>
      <w:r w:rsidR="0003263D">
        <w:t>will</w:t>
      </w:r>
      <w:r w:rsidRPr="00D70BFD">
        <w:t xml:space="preserve"> lead the market in offering a complete investment solution spanning super, non-super and tax-effective structures</w:t>
      </w:r>
      <w:r w:rsidR="009F79F7">
        <w:t>.</w:t>
      </w:r>
    </w:p>
    <w:p w14:paraId="303322A1" w14:textId="592ED2CC" w:rsidR="00576BCD" w:rsidRDefault="00576BCD">
      <w:pPr>
        <w:rPr>
          <w:rFonts w:ascii="Roboto Light" w:eastAsiaTheme="minorEastAsia" w:hAnsi="Roboto Light" w:cs="Arial"/>
          <w:b/>
          <w:color w:val="3229A6"/>
          <w:sz w:val="20"/>
          <w:lang w:val="en-US" w:eastAsia="en-US"/>
        </w:rPr>
      </w:pPr>
      <w:r>
        <w:rPr>
          <w:b/>
        </w:rPr>
        <mc:AlternateContent>
          <mc:Choice Requires="wpg">
            <w:drawing>
              <wp:anchor distT="0" distB="0" distL="114300" distR="114300" simplePos="0" relativeHeight="251658241" behindDoc="0" locked="0" layoutInCell="1" allowOverlap="1" wp14:anchorId="08F6C4B9" wp14:editId="09770824">
                <wp:simplePos x="0" y="0"/>
                <wp:positionH relativeFrom="column">
                  <wp:posOffset>5467</wp:posOffset>
                </wp:positionH>
                <wp:positionV relativeFrom="paragraph">
                  <wp:posOffset>112616</wp:posOffset>
                </wp:positionV>
                <wp:extent cx="6003234" cy="3031435"/>
                <wp:effectExtent l="0" t="0" r="17145" b="0"/>
                <wp:wrapNone/>
                <wp:docPr id="2132359096" name="Group 4"/>
                <wp:cNvGraphicFramePr/>
                <a:graphic xmlns:a="http://schemas.openxmlformats.org/drawingml/2006/main">
                  <a:graphicData uri="http://schemas.microsoft.com/office/word/2010/wordprocessingGroup">
                    <wpg:wgp>
                      <wpg:cNvGrpSpPr/>
                      <wpg:grpSpPr>
                        <a:xfrm>
                          <a:off x="0" y="0"/>
                          <a:ext cx="6003234" cy="3031435"/>
                          <a:chOff x="0" y="0"/>
                          <a:chExt cx="7556417" cy="3815715"/>
                        </a:xfrm>
                      </wpg:grpSpPr>
                      <pic:pic xmlns:pic="http://schemas.openxmlformats.org/drawingml/2006/picture">
                        <pic:nvPicPr>
                          <pic:cNvPr id="2061266987" name="Picture 1"/>
                          <pic:cNvPicPr>
                            <a:picLocks noChangeAspect="1"/>
                          </pic:cNvPicPr>
                        </pic:nvPicPr>
                        <pic:blipFill>
                          <a:blip r:embed="rId13"/>
                          <a:stretch>
                            <a:fillRect/>
                          </a:stretch>
                        </pic:blipFill>
                        <pic:spPr>
                          <a:xfrm>
                            <a:off x="0" y="0"/>
                            <a:ext cx="6111875" cy="3815715"/>
                          </a:xfrm>
                          <a:prstGeom prst="rect">
                            <a:avLst/>
                          </a:prstGeom>
                        </pic:spPr>
                      </pic:pic>
                      <wps:wsp>
                        <wps:cNvPr id="2057571919" name="Straight Connector 3"/>
                        <wps:cNvCnPr/>
                        <wps:spPr>
                          <a:xfrm>
                            <a:off x="7537" y="0"/>
                            <a:ext cx="7548880" cy="0"/>
                          </a:xfrm>
                          <a:prstGeom prst="line">
                            <a:avLst/>
                          </a:prstGeom>
                          <a:ln w="9525">
                            <a:solidFill>
                              <a:srgbClr val="3229A6"/>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31DCBC" id="Group 4" o:spid="_x0000_s1026" style="position:absolute;margin-left:.45pt;margin-top:8.85pt;width:472.7pt;height:238.7pt;z-index:251658241;mso-width-relative:margin;mso-height-relative:margin" coordsize="75564,381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118;height:38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">
                  <v:imagedata r:id="rId14" o:title=""/>
                </v:shape>
                <v:line id="Straight Connector 3" o:spid="_x0000_s1028" style="position:absolute;visibility:visible;mso-wrap-style:square" from="75,0" to="755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" strokecolor="#3229a6"/>
              </v:group>
            </w:pict>
          </mc:Fallback>
        </mc:AlternateContent>
      </w:r>
      <w:r>
        <w:rPr>
          <w:b/>
        </w:rPr>
        <w:br w:type="page"/>
      </w:r>
    </w:p>
    <w:p w14:paraId="76CF2B87" w14:textId="6812B192" w:rsidR="00113579" w:rsidRPr="009F79F7" w:rsidRDefault="00BF41DE" w:rsidP="00576BCD">
      <w:pPr>
        <w:pStyle w:val="Subheading"/>
      </w:pPr>
      <w:r w:rsidRPr="001360DE">
        <w:t>Strategic Benefits</w:t>
      </w:r>
    </w:p>
    <w:p w14:paraId="7E85C041" w14:textId="5427D506" w:rsidR="009B65D9" w:rsidRDefault="00B46C02" w:rsidP="00EE53E9">
      <w:pPr>
        <w:pStyle w:val="Body"/>
        <w:spacing w:line="280" w:lineRule="exact"/>
      </w:pPr>
      <w:r w:rsidRPr="009B65D9">
        <w:t xml:space="preserve">By collaborating with </w:t>
      </w:r>
      <w:proofErr w:type="spellStart"/>
      <w:r w:rsidRPr="009B65D9">
        <w:t>KeyInvest</w:t>
      </w:r>
      <w:proofErr w:type="spellEnd"/>
      <w:r w:rsidR="00DE0981" w:rsidRPr="009B65D9">
        <w:t>, platforms will be further empowering current and new advisers with access to compliant, tax-</w:t>
      </w:r>
      <w:proofErr w:type="spellStart"/>
      <w:r w:rsidR="00DE0981" w:rsidRPr="009B65D9">
        <w:t>optimised</w:t>
      </w:r>
      <w:proofErr w:type="spellEnd"/>
      <w:r w:rsidR="00DE0981" w:rsidRPr="009B65D9">
        <w:t xml:space="preserve"> investment vehicles.</w:t>
      </w:r>
    </w:p>
    <w:p w14:paraId="08ACE546" w14:textId="022FE6D8" w:rsidR="00173CB8" w:rsidRDefault="00E1652B" w:rsidP="00A966E2">
      <w:pPr>
        <w:pStyle w:val="Body"/>
        <w:spacing w:line="280" w:lineRule="exact"/>
        <w:pPrChange w:id="4" w:author="Jess Lee" w:date="2025-07-08T11:56:00Z" w16du:dateUtc="2025-07-08T01:56:00Z">
          <w:pPr>
            <w:pStyle w:val="Subheading"/>
          </w:pPr>
        </w:pPrChange>
      </w:pPr>
      <w:r>
        <w:t xml:space="preserve">This will position your platform as a </w:t>
      </w:r>
      <w:r w:rsidR="00994007">
        <w:t xml:space="preserve">forward-thinking platform who considers the future of the wealth management sector and the challenges they are faced with in the </w:t>
      </w:r>
      <w:r w:rsidR="00E21CCC">
        <w:t>intergenerational</w:t>
      </w:r>
      <w:r w:rsidR="00994007">
        <w:t xml:space="preserve"> transfer and</w:t>
      </w:r>
      <w:r w:rsidR="00E21CCC">
        <w:t xml:space="preserve"> post-super strategies, alongside further benefits including: </w:t>
      </w:r>
    </w:p>
    <w:tbl>
      <w:tblPr>
        <w:tblStyle w:val="TableGrid"/>
        <w:tblW w:w="9638" w:type="dxa"/>
        <w:tblInd w:w="5" w:type="dxa"/>
        <w:tblLayout w:type="fixed"/>
        <w:tblLook w:val="04A0" w:firstRow="1" w:lastRow="0" w:firstColumn="1" w:lastColumn="0" w:noHBand="0" w:noVBand="1"/>
      </w:tblPr>
      <w:tblGrid>
        <w:gridCol w:w="9638"/>
      </w:tblGrid>
      <w:tr w:rsidR="00A966E2" w14:paraId="5AED7586" w14:textId="77777777" w:rsidTr="001A5E1A">
        <w:trPr>
          <w:cnfStyle w:val="100000000000" w:firstRow="1" w:lastRow="0" w:firstColumn="0" w:lastColumn="0" w:oddVBand="0" w:evenVBand="0" w:oddHBand="0" w:evenHBand="0" w:firstRowFirstColumn="0" w:firstRowLastColumn="0" w:lastRowFirstColumn="0" w:lastRowLastColumn="0"/>
          <w:trHeight w:val="1134"/>
        </w:trPr>
        <w:tc>
          <w:tcPr>
            <w:tcW w:w="9638" w:type="dxa"/>
            <w:tcBorders>
              <w:top w:val="single" w:sz="2" w:space="0" w:color="3229A6"/>
              <w:left w:val="nil"/>
              <w:bottom w:val="single" w:sz="2" w:space="0" w:color="3229A6"/>
              <w:right w:val="nil"/>
            </w:tcBorders>
            <w:shd w:val="clear" w:color="auto" w:fill="F5F5F5"/>
          </w:tcPr>
          <w:p w14:paraId="39144D7D" w14:textId="7FC2152F" w:rsidR="00A966E2" w:rsidRPr="009772CC" w:rsidRDefault="00CD71D6" w:rsidP="00A966E2">
            <w:pPr>
              <w:pStyle w:val="Subheading"/>
              <w:spacing w:before="0" w:after="0"/>
              <w:jc w:val="left"/>
              <w:rPr>
                <w:rFonts w:ascii="Roboto Light" w:hAnsi="Roboto Light"/>
                <w:b w:val="0"/>
                <w:color w:val="3229A6"/>
                <w:sz w:val="20"/>
                <w:szCs w:val="20"/>
              </w:rPr>
            </w:pPr>
            <w:r w:rsidRPr="009772CC">
              <w:rPr>
                <w:rFonts w:ascii="Roboto Medium" w:hAnsi="Roboto Medium"/>
                <w:b w:val="0"/>
                <w:color w:val="3229A6"/>
                <w:sz w:val="20"/>
                <w:szCs w:val="20"/>
              </w:rPr>
              <w:t>Fee Structure</w:t>
            </w:r>
            <w:r w:rsidR="0008607E" w:rsidRPr="009772CC">
              <w:rPr>
                <w:rFonts w:ascii="Roboto Light" w:hAnsi="Roboto Light"/>
                <w:b w:val="0"/>
                <w:color w:val="3229A6"/>
                <w:sz w:val="20"/>
                <w:szCs w:val="20"/>
              </w:rPr>
              <w:t xml:space="preserve"> </w:t>
            </w:r>
            <w:r w:rsidR="00A966E2" w:rsidRPr="009772CC">
              <w:rPr>
                <w:rFonts w:ascii="Roboto Light" w:hAnsi="Roboto Light"/>
                <w:b w:val="0"/>
                <w:color w:val="3229A6"/>
                <w:sz w:val="20"/>
                <w:szCs w:val="20"/>
              </w:rPr>
              <w:br/>
            </w:r>
            <w:r w:rsidR="000E575B" w:rsidRPr="009772CC">
              <w:rPr>
                <w:rFonts w:ascii="Roboto Light" w:hAnsi="Roboto Light"/>
                <w:b w:val="0"/>
                <w:color w:val="3229A6"/>
                <w:sz w:val="20"/>
                <w:szCs w:val="20"/>
              </w:rPr>
              <w:t xml:space="preserve">Fee structures </w:t>
            </w:r>
            <w:r w:rsidR="00C00637" w:rsidRPr="009772CC">
              <w:rPr>
                <w:rFonts w:ascii="Roboto Light" w:hAnsi="Roboto Light"/>
                <w:b w:val="0"/>
                <w:color w:val="3229A6"/>
                <w:sz w:val="20"/>
                <w:szCs w:val="20"/>
              </w:rPr>
              <w:t>are designed surrounding</w:t>
            </w:r>
            <w:r w:rsidR="000E575B" w:rsidRPr="009772CC">
              <w:rPr>
                <w:rFonts w:ascii="Roboto Light" w:hAnsi="Roboto Light"/>
                <w:b w:val="0"/>
                <w:color w:val="3229A6"/>
                <w:sz w:val="20"/>
                <w:szCs w:val="20"/>
              </w:rPr>
              <w:t xml:space="preserve"> </w:t>
            </w:r>
            <w:r w:rsidR="006F34C0" w:rsidRPr="009772CC">
              <w:rPr>
                <w:rFonts w:ascii="Roboto Light" w:hAnsi="Roboto Light"/>
                <w:b w:val="0"/>
                <w:color w:val="3229A6"/>
                <w:sz w:val="20"/>
                <w:szCs w:val="20"/>
              </w:rPr>
              <w:t>a</w:t>
            </w:r>
            <w:r w:rsidR="000E575B" w:rsidRPr="009772CC">
              <w:rPr>
                <w:rFonts w:ascii="Roboto Light" w:hAnsi="Roboto Light"/>
                <w:b w:val="0"/>
                <w:color w:val="3229A6"/>
                <w:sz w:val="20"/>
                <w:szCs w:val="20"/>
              </w:rPr>
              <w:t xml:space="preserve"> fee-sharing model to align incentives. A volume-based fee rebate applies, rewarding strong inflows and platform engagement to drive long-term value for all parties.</w:t>
            </w:r>
          </w:p>
        </w:tc>
      </w:tr>
      <w:tr w:rsidR="00A966E2" w14:paraId="78077A98" w14:textId="77777777" w:rsidTr="00A966E2">
        <w:trPr>
          <w:trHeight w:val="1134"/>
        </w:trPr>
        <w:tc>
          <w:tcPr>
            <w:tcW w:w="9638" w:type="dxa"/>
            <w:tcBorders>
              <w:top w:val="single" w:sz="2" w:space="0" w:color="3229A6"/>
              <w:left w:val="nil"/>
              <w:bottom w:val="single" w:sz="2" w:space="0" w:color="3229A6"/>
              <w:right w:val="nil"/>
            </w:tcBorders>
            <w:shd w:val="clear" w:color="auto" w:fill="FFFFFF" w:themeFill="background1"/>
          </w:tcPr>
          <w:p w14:paraId="263C02B1" w14:textId="4DCD4A30" w:rsidR="00A966E2" w:rsidRDefault="002A6E58" w:rsidP="00A966E2">
            <w:pPr>
              <w:pStyle w:val="Subheading"/>
              <w:spacing w:before="0" w:after="0"/>
              <w:jc w:val="left"/>
              <w:rPr>
                <w:rFonts w:ascii="Roboto Light" w:hAnsi="Roboto Light"/>
                <w:color w:val="3229A6"/>
                <w:sz w:val="20"/>
                <w:szCs w:val="20"/>
              </w:rPr>
            </w:pPr>
            <w:r>
              <w:rPr>
                <w:rFonts w:ascii="Roboto Light" w:hAnsi="Roboto Light"/>
                <w:color w:val="3229A6"/>
                <w:sz w:val="20"/>
                <w:szCs w:val="20"/>
              </w:rPr>
              <w:t>Accelerating Market Inflows</w:t>
            </w:r>
          </w:p>
          <w:p w14:paraId="49DE80FE" w14:textId="42432DAC" w:rsidR="00A966E2" w:rsidRPr="00A966E2" w:rsidRDefault="00A966E2" w:rsidP="00A966E2">
            <w:pPr>
              <w:pStyle w:val="Subheading"/>
              <w:spacing w:before="0" w:after="0"/>
              <w:jc w:val="left"/>
              <w:rPr>
                <w:rFonts w:ascii="Roboto Light" w:hAnsi="Roboto Light"/>
                <w:b w:val="0"/>
                <w:bCs w:val="0"/>
                <w:color w:val="3229A6"/>
                <w:sz w:val="20"/>
                <w:szCs w:val="20"/>
              </w:rPr>
            </w:pPr>
            <w:proofErr w:type="spellStart"/>
            <w:r w:rsidRPr="00A966E2">
              <w:rPr>
                <w:rFonts w:ascii="Roboto Light" w:hAnsi="Roboto Light"/>
                <w:b w:val="0"/>
                <w:bCs w:val="0"/>
                <w:color w:val="3229A6"/>
                <w:sz w:val="20"/>
                <w:szCs w:val="20"/>
              </w:rPr>
              <w:t>KeyInvest</w:t>
            </w:r>
            <w:proofErr w:type="spellEnd"/>
            <w:r w:rsidRPr="00A966E2">
              <w:rPr>
                <w:rFonts w:ascii="Roboto Light" w:hAnsi="Roboto Light"/>
                <w:b w:val="0"/>
                <w:bCs w:val="0"/>
                <w:color w:val="3229A6"/>
                <w:sz w:val="20"/>
                <w:szCs w:val="20"/>
              </w:rPr>
              <w:t xml:space="preserve"> has strategically partnered with trusted capital raising specialists including The Inside Network, and Capital Outcomes, to amplify market reach, enhance adviser engagement, and accelerate inflows through targeted campaigns.</w:t>
            </w:r>
          </w:p>
        </w:tc>
      </w:tr>
      <w:tr w:rsidR="00A966E2" w14:paraId="7BFF0748" w14:textId="77777777" w:rsidTr="00A966E2">
        <w:trPr>
          <w:trHeight w:val="1020"/>
        </w:trPr>
        <w:tc>
          <w:tcPr>
            <w:tcW w:w="9638" w:type="dxa"/>
            <w:tcBorders>
              <w:top w:val="single" w:sz="2" w:space="0" w:color="3229A6"/>
              <w:left w:val="nil"/>
              <w:bottom w:val="single" w:sz="2" w:space="0" w:color="3229A6"/>
              <w:right w:val="nil"/>
            </w:tcBorders>
            <w:shd w:val="clear" w:color="auto" w:fill="F5F5F5"/>
          </w:tcPr>
          <w:p w14:paraId="03D0CAC1" w14:textId="6E175884" w:rsidR="00A966E2" w:rsidRPr="00A966E2" w:rsidRDefault="00AD57BC" w:rsidP="00A966E2">
            <w:pPr>
              <w:pStyle w:val="Subheading"/>
              <w:spacing w:before="0" w:after="0"/>
              <w:jc w:val="left"/>
              <w:rPr>
                <w:rFonts w:ascii="Roboto Medium" w:hAnsi="Roboto Medium"/>
                <w:b w:val="0"/>
                <w:bCs w:val="0"/>
                <w:color w:val="3229A6"/>
                <w:sz w:val="20"/>
                <w:szCs w:val="20"/>
              </w:rPr>
            </w:pPr>
            <w:r w:rsidRPr="00AD57BC">
              <w:rPr>
                <w:rFonts w:ascii="Roboto Light" w:hAnsi="Roboto Light"/>
                <w:color w:val="3229A6"/>
                <w:sz w:val="20"/>
                <w:szCs w:val="20"/>
              </w:rPr>
              <w:t>Asset Capture Strategy</w:t>
            </w:r>
            <w:r w:rsidR="00A966E2">
              <w:rPr>
                <w:rFonts w:ascii="Roboto Light" w:hAnsi="Roboto Light"/>
                <w:color w:val="3229A6"/>
                <w:sz w:val="20"/>
                <w:szCs w:val="20"/>
              </w:rPr>
              <w:br/>
            </w:r>
            <w:r w:rsidR="00A966E2" w:rsidRPr="00A966E2">
              <w:rPr>
                <w:rFonts w:ascii="Roboto Light" w:hAnsi="Roboto Light"/>
                <w:b w:val="0"/>
                <w:bCs w:val="0"/>
                <w:color w:val="3229A6"/>
                <w:sz w:val="20"/>
                <w:szCs w:val="20"/>
              </w:rPr>
              <w:t xml:space="preserve">Positioning platforms to capture and a </w:t>
            </w:r>
            <w:r w:rsidR="00A966E2" w:rsidRPr="00F71E25">
              <w:rPr>
                <w:rFonts w:ascii="Roboto Light" w:hAnsi="Roboto Light"/>
                <w:b w:val="0"/>
                <w:bCs w:val="0"/>
                <w:color w:val="3229A6"/>
                <w:sz w:val="20"/>
                <w:szCs w:val="20"/>
                <w:shd w:val="clear" w:color="auto" w:fill="F5F5F5"/>
              </w:rPr>
              <w:t>share in the estimated $240 billion of assets seeking new investment structures.</w:t>
            </w:r>
          </w:p>
        </w:tc>
      </w:tr>
      <w:tr w:rsidR="00A966E2" w14:paraId="02DB4A21" w14:textId="77777777" w:rsidTr="00F71E25">
        <w:trPr>
          <w:trHeight w:val="737"/>
        </w:trPr>
        <w:tc>
          <w:tcPr>
            <w:tcW w:w="9638" w:type="dxa"/>
            <w:tcBorders>
              <w:top w:val="single" w:sz="2" w:space="0" w:color="3229A6"/>
              <w:left w:val="nil"/>
              <w:bottom w:val="single" w:sz="2" w:space="0" w:color="3229A6"/>
              <w:right w:val="nil"/>
            </w:tcBorders>
            <w:shd w:val="clear" w:color="auto" w:fill="FFFFFF" w:themeFill="background1"/>
          </w:tcPr>
          <w:p w14:paraId="48C32E7D" w14:textId="77777777" w:rsidR="00A966E2" w:rsidRPr="00C52168" w:rsidRDefault="00A966E2" w:rsidP="00A966E2">
            <w:pPr>
              <w:pStyle w:val="Subheading"/>
              <w:spacing w:before="0" w:after="0"/>
              <w:jc w:val="left"/>
              <w:rPr>
                <w:rFonts w:ascii="Roboto Medium" w:hAnsi="Roboto Medium"/>
                <w:b w:val="0"/>
                <w:bCs w:val="0"/>
                <w:color w:val="3229A6"/>
                <w:sz w:val="20"/>
                <w:szCs w:val="20"/>
              </w:rPr>
            </w:pPr>
            <w:r w:rsidRPr="00AF056A">
              <w:rPr>
                <w:rFonts w:ascii="Roboto Medium" w:hAnsi="Roboto Medium"/>
                <w:b w:val="0"/>
                <w:bCs w:val="0"/>
                <w:color w:val="3229A6"/>
                <w:sz w:val="20"/>
                <w:szCs w:val="20"/>
              </w:rPr>
              <w:t>Enhanced Tax Efficiency</w:t>
            </w:r>
            <w:r>
              <w:rPr>
                <w:rFonts w:ascii="Roboto Light" w:hAnsi="Roboto Light"/>
                <w:b w:val="0"/>
                <w:bCs w:val="0"/>
                <w:color w:val="3229A6"/>
                <w:sz w:val="20"/>
                <w:szCs w:val="20"/>
              </w:rPr>
              <w:br/>
              <w:t xml:space="preserve">Access to investment solutions with </w:t>
            </w:r>
            <w:proofErr w:type="spellStart"/>
            <w:r>
              <w:rPr>
                <w:rFonts w:ascii="Roboto Light" w:hAnsi="Roboto Light"/>
                <w:b w:val="0"/>
                <w:bCs w:val="0"/>
                <w:color w:val="3229A6"/>
                <w:sz w:val="20"/>
                <w:szCs w:val="20"/>
              </w:rPr>
              <w:t>favourable</w:t>
            </w:r>
            <w:proofErr w:type="spellEnd"/>
            <w:r>
              <w:rPr>
                <w:rFonts w:ascii="Roboto Light" w:hAnsi="Roboto Light"/>
                <w:b w:val="0"/>
                <w:bCs w:val="0"/>
                <w:color w:val="3229A6"/>
                <w:sz w:val="20"/>
                <w:szCs w:val="20"/>
              </w:rPr>
              <w:t xml:space="preserve"> tax treatment that can improve after tax-returns.</w:t>
            </w:r>
          </w:p>
        </w:tc>
      </w:tr>
      <w:tr w:rsidR="00A966E2" w14:paraId="0B8717D1" w14:textId="77777777" w:rsidTr="00437ECC">
        <w:trPr>
          <w:trHeight w:val="2721"/>
        </w:trPr>
        <w:tc>
          <w:tcPr>
            <w:tcW w:w="9638" w:type="dxa"/>
            <w:tcBorders>
              <w:top w:val="single" w:sz="2" w:space="0" w:color="3229A6"/>
              <w:left w:val="nil"/>
              <w:bottom w:val="single" w:sz="2" w:space="0" w:color="3229A6"/>
              <w:right w:val="nil"/>
            </w:tcBorders>
            <w:shd w:val="clear" w:color="auto" w:fill="F5F5F5"/>
          </w:tcPr>
          <w:p w14:paraId="1CEEF7B0" w14:textId="77777777" w:rsidR="00A966E2" w:rsidRDefault="00A966E2" w:rsidP="00EE394D">
            <w:pPr>
              <w:pStyle w:val="Subheading"/>
              <w:spacing w:before="0" w:after="0"/>
              <w:jc w:val="left"/>
              <w:rPr>
                <w:rFonts w:ascii="Roboto Light" w:hAnsi="Roboto Light"/>
                <w:b w:val="0"/>
                <w:bCs w:val="0"/>
                <w:color w:val="3229A6"/>
                <w:sz w:val="20"/>
                <w:szCs w:val="20"/>
              </w:rPr>
            </w:pPr>
            <w:r w:rsidRPr="00C52168">
              <w:rPr>
                <w:rFonts w:ascii="Roboto Medium" w:hAnsi="Roboto Medium"/>
                <w:b w:val="0"/>
                <w:bCs w:val="0"/>
                <w:color w:val="3229A6"/>
                <w:sz w:val="20"/>
                <w:szCs w:val="20"/>
              </w:rPr>
              <w:t>Improved Estate Planning</w:t>
            </w:r>
          </w:p>
          <w:p w14:paraId="350C7081" w14:textId="04C983E3"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Pr>
                <w:rFonts w:ascii="Roboto Light" w:hAnsi="Roboto Light"/>
                <w:b w:val="0"/>
                <w:bCs w:val="0"/>
                <w:color w:val="3229A6"/>
                <w:sz w:val="20"/>
                <w:szCs w:val="20"/>
              </w:rPr>
              <w:t xml:space="preserve">Tools and structures that facilitate seamless intergenerational wealth transfer and estate management. </w:t>
            </w:r>
          </w:p>
          <w:p w14:paraId="02BF16F8" w14:textId="4D9F9726"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Intergenerational inheritances expected to increase from $52 billion in 2018 to $3.5 trillion (est.) by 2038.</w:t>
            </w:r>
          </w:p>
          <w:p w14:paraId="1372B63A" w14:textId="013D5653"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An estimated 80% of wealth will be passed to those aged 50+ years.</w:t>
            </w:r>
          </w:p>
          <w:p w14:paraId="48203417" w14:textId="21AB1E54" w:rsid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Building strong relationships with the next generation.</w:t>
            </w:r>
          </w:p>
          <w:p w14:paraId="6930ADC4" w14:textId="1F139B29" w:rsidR="00A966E2" w:rsidRPr="00A966E2" w:rsidRDefault="00A966E2" w:rsidP="00A966E2">
            <w:pPr>
              <w:pStyle w:val="Subheading"/>
              <w:numPr>
                <w:ilvl w:val="0"/>
                <w:numId w:val="36"/>
              </w:numPr>
              <w:spacing w:before="0" w:after="120"/>
              <w:ind w:left="357" w:hanging="357"/>
              <w:jc w:val="left"/>
              <w:rPr>
                <w:rFonts w:ascii="Roboto Light" w:hAnsi="Roboto Light"/>
                <w:b w:val="0"/>
                <w:bCs w:val="0"/>
                <w:color w:val="3229A6"/>
                <w:sz w:val="20"/>
                <w:szCs w:val="20"/>
              </w:rPr>
            </w:pPr>
            <w:r w:rsidRPr="00A966E2">
              <w:rPr>
                <w:rFonts w:ascii="Roboto Light" w:hAnsi="Roboto Light"/>
                <w:b w:val="0"/>
                <w:bCs w:val="0"/>
                <w:color w:val="3229A6"/>
                <w:sz w:val="20"/>
                <w:szCs w:val="20"/>
              </w:rPr>
              <w:t>Investment bonds can be used to transfer wealth to their family, how they wish and provide an extra layer of protection, whilst being tax effective environment.</w:t>
            </w:r>
          </w:p>
        </w:tc>
      </w:tr>
      <w:tr w:rsidR="00A966E2" w14:paraId="21EAD0FA" w14:textId="77777777" w:rsidTr="00F71E25">
        <w:trPr>
          <w:trHeight w:val="1020"/>
        </w:trPr>
        <w:tc>
          <w:tcPr>
            <w:tcW w:w="9638" w:type="dxa"/>
            <w:tcBorders>
              <w:top w:val="single" w:sz="2" w:space="0" w:color="3229A6"/>
              <w:left w:val="nil"/>
              <w:bottom w:val="single" w:sz="2" w:space="0" w:color="3229A6"/>
              <w:right w:val="nil"/>
            </w:tcBorders>
          </w:tcPr>
          <w:p w14:paraId="0FE6BCEF" w14:textId="77777777"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 xml:space="preserve">Simplified Wealth Management </w:t>
            </w:r>
            <w:r>
              <w:rPr>
                <w:rFonts w:ascii="Roboto Light" w:hAnsi="Roboto Light"/>
                <w:b w:val="0"/>
                <w:bCs w:val="0"/>
                <w:color w:val="3229A6"/>
                <w:sz w:val="20"/>
                <w:szCs w:val="20"/>
              </w:rPr>
              <w:br/>
            </w:r>
            <w:r w:rsidRPr="00450E82">
              <w:rPr>
                <w:rFonts w:ascii="Roboto Light" w:hAnsi="Roboto Light"/>
                <w:b w:val="0"/>
                <w:bCs w:val="0"/>
                <w:color w:val="3229A6"/>
                <w:sz w:val="20"/>
                <w:szCs w:val="20"/>
              </w:rPr>
              <w:t>Consolidated platform solutions that integrate investment management with tax and estate planning benefits.</w:t>
            </w:r>
          </w:p>
        </w:tc>
      </w:tr>
      <w:tr w:rsidR="00A966E2" w14:paraId="5BA546ED" w14:textId="77777777" w:rsidTr="00F71E25">
        <w:trPr>
          <w:trHeight w:val="1020"/>
        </w:trPr>
        <w:tc>
          <w:tcPr>
            <w:tcW w:w="9638" w:type="dxa"/>
            <w:tcBorders>
              <w:top w:val="single" w:sz="2" w:space="0" w:color="3229A6"/>
              <w:left w:val="nil"/>
              <w:bottom w:val="single" w:sz="2" w:space="0" w:color="3229A6"/>
              <w:right w:val="nil"/>
            </w:tcBorders>
            <w:shd w:val="clear" w:color="auto" w:fill="F5F5F5"/>
          </w:tcPr>
          <w:p w14:paraId="1DE7AB59" w14:textId="77777777"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L</w:t>
            </w:r>
            <w:r w:rsidRPr="00450E82">
              <w:rPr>
                <w:rFonts w:ascii="Roboto Medium" w:hAnsi="Roboto Medium"/>
                <w:b w:val="0"/>
                <w:bCs w:val="0"/>
                <w:color w:val="3229A6"/>
                <w:sz w:val="20"/>
                <w:szCs w:val="20"/>
              </w:rPr>
              <w:t>ong-Term Wealth Growth</w:t>
            </w:r>
            <w:r>
              <w:rPr>
                <w:rFonts w:ascii="Roboto Light" w:hAnsi="Roboto Light"/>
                <w:b w:val="0"/>
                <w:bCs w:val="0"/>
                <w:color w:val="3229A6"/>
                <w:sz w:val="20"/>
                <w:szCs w:val="20"/>
              </w:rPr>
              <w:br/>
            </w:r>
            <w:r w:rsidRPr="00450E82">
              <w:rPr>
                <w:rFonts w:ascii="Roboto Light" w:hAnsi="Roboto Light"/>
                <w:b w:val="0"/>
                <w:bCs w:val="0"/>
                <w:color w:val="3229A6"/>
                <w:sz w:val="20"/>
                <w:szCs w:val="20"/>
              </w:rPr>
              <w:t xml:space="preserve">Solutions designed to support sustainable growth aligned with clients’ financial goals and </w:t>
            </w:r>
            <w:r>
              <w:rPr>
                <w:rFonts w:ascii="Roboto Light" w:hAnsi="Roboto Light"/>
                <w:b w:val="0"/>
                <w:bCs w:val="0"/>
                <w:color w:val="3229A6"/>
                <w:sz w:val="20"/>
                <w:szCs w:val="20"/>
              </w:rPr>
              <w:br/>
            </w:r>
            <w:r w:rsidRPr="00450E82">
              <w:rPr>
                <w:rFonts w:ascii="Roboto Light" w:hAnsi="Roboto Light"/>
                <w:b w:val="0"/>
                <w:bCs w:val="0"/>
                <w:color w:val="3229A6"/>
                <w:sz w:val="20"/>
                <w:szCs w:val="20"/>
              </w:rPr>
              <w:t>life events.</w:t>
            </w:r>
          </w:p>
        </w:tc>
      </w:tr>
      <w:tr w:rsidR="00A966E2" w14:paraId="2CBBB13B" w14:textId="77777777" w:rsidTr="00F71E25">
        <w:trPr>
          <w:trHeight w:val="1020"/>
        </w:trPr>
        <w:tc>
          <w:tcPr>
            <w:tcW w:w="9638" w:type="dxa"/>
            <w:tcBorders>
              <w:top w:val="single" w:sz="2" w:space="0" w:color="3229A6"/>
              <w:left w:val="nil"/>
              <w:bottom w:val="single" w:sz="2" w:space="0" w:color="3229A6"/>
              <w:right w:val="nil"/>
            </w:tcBorders>
          </w:tcPr>
          <w:p w14:paraId="61A5B272" w14:textId="034E1C10" w:rsidR="00A966E2" w:rsidRDefault="00A966E2" w:rsidP="00A966E2">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Tailored Client Solutions</w:t>
            </w:r>
            <w:r>
              <w:rPr>
                <w:rFonts w:ascii="Roboto Light" w:hAnsi="Roboto Light"/>
                <w:b w:val="0"/>
                <w:bCs w:val="0"/>
                <w:color w:val="3229A6"/>
                <w:sz w:val="20"/>
                <w:szCs w:val="20"/>
              </w:rPr>
              <w:br/>
            </w:r>
            <w:r w:rsidRPr="00450E82">
              <w:rPr>
                <w:rFonts w:ascii="Roboto Light" w:hAnsi="Roboto Light"/>
                <w:b w:val="0"/>
                <w:bCs w:val="0"/>
                <w:color w:val="3229A6"/>
                <w:sz w:val="20"/>
                <w:szCs w:val="20"/>
              </w:rPr>
              <w:t xml:space="preserve">Investment options that reflect diverse client needs and risk profiles, supporting </w:t>
            </w:r>
            <w:proofErr w:type="spellStart"/>
            <w:r w:rsidRPr="00450E82">
              <w:rPr>
                <w:rFonts w:ascii="Roboto Light" w:hAnsi="Roboto Light"/>
                <w:b w:val="0"/>
                <w:bCs w:val="0"/>
                <w:color w:val="3229A6"/>
                <w:sz w:val="20"/>
                <w:szCs w:val="20"/>
              </w:rPr>
              <w:t>personali</w:t>
            </w:r>
            <w:r>
              <w:rPr>
                <w:rFonts w:ascii="Roboto Light" w:hAnsi="Roboto Light"/>
                <w:b w:val="0"/>
                <w:bCs w:val="0"/>
                <w:color w:val="3229A6"/>
                <w:sz w:val="20"/>
                <w:szCs w:val="20"/>
              </w:rPr>
              <w:t>s</w:t>
            </w:r>
            <w:r w:rsidRPr="00450E82">
              <w:rPr>
                <w:rFonts w:ascii="Roboto Light" w:hAnsi="Roboto Light"/>
                <w:b w:val="0"/>
                <w:bCs w:val="0"/>
                <w:color w:val="3229A6"/>
                <w:sz w:val="20"/>
                <w:szCs w:val="20"/>
              </w:rPr>
              <w:t>ed</w:t>
            </w:r>
            <w:proofErr w:type="spellEnd"/>
            <w:r w:rsidRPr="00450E82">
              <w:rPr>
                <w:rFonts w:ascii="Roboto Light" w:hAnsi="Roboto Light"/>
                <w:b w:val="0"/>
                <w:bCs w:val="0"/>
                <w:color w:val="3229A6"/>
                <w:sz w:val="20"/>
                <w:szCs w:val="20"/>
              </w:rPr>
              <w:t xml:space="preserve"> financial planning.</w:t>
            </w:r>
          </w:p>
        </w:tc>
      </w:tr>
      <w:tr w:rsidR="00A966E2" w14:paraId="59E98D74"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64883F19" w14:textId="4D11FCD2" w:rsidR="00A966E2" w:rsidRPr="00F71E25" w:rsidRDefault="00A966E2" w:rsidP="00F71E25">
            <w:pPr>
              <w:pStyle w:val="Subheading"/>
              <w:spacing w:before="0" w:after="0"/>
              <w:jc w:val="left"/>
              <w:rPr>
                <w:rFonts w:ascii="Roboto Light" w:hAnsi="Roboto Light"/>
                <w:b w:val="0"/>
                <w:bCs w:val="0"/>
                <w:color w:val="3229A6"/>
                <w:sz w:val="20"/>
                <w:szCs w:val="20"/>
              </w:rPr>
            </w:pPr>
            <w:r>
              <w:rPr>
                <w:rFonts w:ascii="Roboto Medium" w:hAnsi="Roboto Medium"/>
                <w:b w:val="0"/>
                <w:bCs w:val="0"/>
                <w:color w:val="3229A6"/>
                <w:sz w:val="20"/>
                <w:szCs w:val="20"/>
              </w:rPr>
              <w:lastRenderedPageBreak/>
              <w:t>Refined and Tailored Investment Offering</w:t>
            </w:r>
            <w:r>
              <w:rPr>
                <w:rFonts w:ascii="Roboto Light" w:hAnsi="Roboto Light"/>
                <w:b w:val="0"/>
                <w:bCs w:val="0"/>
                <w:color w:val="3229A6"/>
                <w:sz w:val="20"/>
                <w:szCs w:val="20"/>
              </w:rPr>
              <w:br/>
              <w:t>E</w:t>
            </w:r>
            <w:r w:rsidRPr="004271EE">
              <w:rPr>
                <w:rFonts w:ascii="Roboto Light" w:hAnsi="Roboto Light"/>
                <w:b w:val="0"/>
                <w:bCs w:val="0"/>
                <w:color w:val="3229A6"/>
                <w:sz w:val="20"/>
                <w:szCs w:val="20"/>
              </w:rPr>
              <w:t>nhancing</w:t>
            </w:r>
            <w:r>
              <w:rPr>
                <w:rFonts w:ascii="Roboto Light" w:hAnsi="Roboto Light"/>
                <w:b w:val="0"/>
                <w:bCs w:val="0"/>
                <w:color w:val="3229A6"/>
                <w:sz w:val="20"/>
                <w:szCs w:val="20"/>
              </w:rPr>
              <w:t xml:space="preserve"> the platform</w:t>
            </w:r>
            <w:r w:rsidRPr="004271EE">
              <w:rPr>
                <w:rFonts w:ascii="Roboto Light" w:hAnsi="Roboto Light"/>
                <w:b w:val="0"/>
                <w:bCs w:val="0"/>
                <w:color w:val="3229A6"/>
                <w:sz w:val="20"/>
                <w:szCs w:val="20"/>
              </w:rPr>
              <w:t xml:space="preserve"> investment menu with </w:t>
            </w:r>
            <w:r w:rsidR="0031687F" w:rsidRPr="004271EE">
              <w:rPr>
                <w:rFonts w:ascii="Roboto Light" w:hAnsi="Roboto Light"/>
                <w:b w:val="0"/>
                <w:bCs w:val="0"/>
                <w:color w:val="3229A6"/>
                <w:sz w:val="20"/>
                <w:szCs w:val="20"/>
              </w:rPr>
              <w:t>carefully selected</w:t>
            </w:r>
            <w:r w:rsidRPr="004271EE">
              <w:rPr>
                <w:rFonts w:ascii="Roboto Light" w:hAnsi="Roboto Light"/>
                <w:b w:val="0"/>
                <w:bCs w:val="0"/>
                <w:color w:val="3229A6"/>
                <w:sz w:val="20"/>
                <w:szCs w:val="20"/>
              </w:rPr>
              <w:t xml:space="preserve"> high-quality portfolios.</w:t>
            </w:r>
          </w:p>
        </w:tc>
      </w:tr>
      <w:tr w:rsidR="00A966E2" w14:paraId="4EAC03A6" w14:textId="77777777" w:rsidTr="00F71E25">
        <w:trPr>
          <w:trHeight w:val="907"/>
        </w:trPr>
        <w:tc>
          <w:tcPr>
            <w:tcW w:w="9638" w:type="dxa"/>
            <w:tcBorders>
              <w:top w:val="single" w:sz="2" w:space="0" w:color="3229A6"/>
              <w:left w:val="nil"/>
              <w:bottom w:val="single" w:sz="2" w:space="0" w:color="3229A6"/>
              <w:right w:val="nil"/>
            </w:tcBorders>
          </w:tcPr>
          <w:p w14:paraId="62360D60" w14:textId="17547A47"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 xml:space="preserve">Addition of Investment Sophistication </w:t>
            </w:r>
            <w:r>
              <w:rPr>
                <w:rFonts w:ascii="Roboto Light" w:hAnsi="Roboto Light"/>
                <w:b w:val="0"/>
                <w:bCs w:val="0"/>
                <w:color w:val="3229A6"/>
                <w:sz w:val="20"/>
                <w:szCs w:val="20"/>
              </w:rPr>
              <w:br/>
            </w:r>
            <w:r w:rsidRPr="004271EE">
              <w:rPr>
                <w:rFonts w:ascii="Roboto Light" w:hAnsi="Roboto Light"/>
                <w:b w:val="0"/>
                <w:bCs w:val="0"/>
                <w:color w:val="3229A6"/>
                <w:sz w:val="20"/>
                <w:szCs w:val="20"/>
              </w:rPr>
              <w:t xml:space="preserve">Incorporation of </w:t>
            </w:r>
            <w:proofErr w:type="spellStart"/>
            <w:r>
              <w:rPr>
                <w:rFonts w:ascii="Roboto Light" w:hAnsi="Roboto Light"/>
                <w:b w:val="0"/>
                <w:bCs w:val="0"/>
                <w:color w:val="3229A6"/>
                <w:sz w:val="20"/>
                <w:szCs w:val="20"/>
              </w:rPr>
              <w:t>KeyInvest’s</w:t>
            </w:r>
            <w:proofErr w:type="spellEnd"/>
            <w:r>
              <w:rPr>
                <w:rFonts w:ascii="Roboto Light" w:hAnsi="Roboto Light"/>
                <w:b w:val="0"/>
                <w:bCs w:val="0"/>
                <w:color w:val="3229A6"/>
                <w:sz w:val="20"/>
                <w:szCs w:val="20"/>
              </w:rPr>
              <w:t xml:space="preserve"> investment menu</w:t>
            </w:r>
            <w:r w:rsidRPr="004271EE">
              <w:rPr>
                <w:rFonts w:ascii="Roboto Light" w:hAnsi="Roboto Light"/>
                <w:b w:val="0"/>
                <w:bCs w:val="0"/>
                <w:color w:val="3229A6"/>
                <w:sz w:val="20"/>
                <w:szCs w:val="20"/>
              </w:rPr>
              <w:t xml:space="preserve"> adds depth and sophistication to </w:t>
            </w:r>
            <w:r>
              <w:rPr>
                <w:rFonts w:ascii="Roboto Light" w:hAnsi="Roboto Light"/>
                <w:b w:val="0"/>
                <w:bCs w:val="0"/>
                <w:color w:val="3229A6"/>
                <w:sz w:val="20"/>
                <w:szCs w:val="20"/>
              </w:rPr>
              <w:t>the</w:t>
            </w:r>
            <w:r w:rsidRPr="004271EE">
              <w:rPr>
                <w:rFonts w:ascii="Roboto Light" w:hAnsi="Roboto Light"/>
                <w:b w:val="0"/>
                <w:bCs w:val="0"/>
                <w:color w:val="3229A6"/>
                <w:sz w:val="20"/>
                <w:szCs w:val="20"/>
              </w:rPr>
              <w:t xml:space="preserve"> investment </w:t>
            </w:r>
            <w:r>
              <w:rPr>
                <w:rFonts w:ascii="Roboto Light" w:hAnsi="Roboto Light"/>
                <w:b w:val="0"/>
                <w:bCs w:val="0"/>
                <w:color w:val="3229A6"/>
                <w:sz w:val="20"/>
                <w:szCs w:val="20"/>
              </w:rPr>
              <w:t>platform investment menu</w:t>
            </w:r>
            <w:r w:rsidRPr="004271EE">
              <w:rPr>
                <w:rFonts w:ascii="Roboto Light" w:hAnsi="Roboto Light"/>
                <w:b w:val="0"/>
                <w:bCs w:val="0"/>
                <w:color w:val="3229A6"/>
                <w:sz w:val="20"/>
                <w:szCs w:val="20"/>
              </w:rPr>
              <w:t>, elevating client offerings.</w:t>
            </w:r>
          </w:p>
        </w:tc>
      </w:tr>
      <w:tr w:rsidR="00A966E2" w14:paraId="56C98775"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48A0AAE9" w14:textId="1EE3C405"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Enhanced Client Outcome Tools</w:t>
            </w:r>
            <w:r>
              <w:rPr>
                <w:rFonts w:ascii="Roboto Light" w:hAnsi="Roboto Light"/>
                <w:b w:val="0"/>
                <w:bCs w:val="0"/>
                <w:color w:val="3229A6"/>
                <w:sz w:val="20"/>
                <w:szCs w:val="20"/>
              </w:rPr>
              <w:br/>
            </w:r>
            <w:r w:rsidRPr="004271EE">
              <w:rPr>
                <w:rFonts w:ascii="Roboto Light" w:hAnsi="Roboto Light"/>
                <w:b w:val="0"/>
                <w:bCs w:val="0"/>
                <w:color w:val="3229A6"/>
                <w:sz w:val="20"/>
                <w:szCs w:val="20"/>
              </w:rPr>
              <w:t>Provides additional tools to help advisers guide clients toward optimal financial outcomes.</w:t>
            </w:r>
          </w:p>
        </w:tc>
      </w:tr>
      <w:tr w:rsidR="00A966E2" w14:paraId="7AFED1A3" w14:textId="77777777" w:rsidTr="00F71E25">
        <w:trPr>
          <w:trHeight w:val="907"/>
        </w:trPr>
        <w:tc>
          <w:tcPr>
            <w:tcW w:w="9638" w:type="dxa"/>
            <w:tcBorders>
              <w:top w:val="single" w:sz="2" w:space="0" w:color="3229A6"/>
              <w:left w:val="nil"/>
              <w:bottom w:val="single" w:sz="2" w:space="0" w:color="3229A6"/>
              <w:right w:val="nil"/>
            </w:tcBorders>
          </w:tcPr>
          <w:p w14:paraId="0E5C037F" w14:textId="22E3BF92" w:rsidR="00A966E2" w:rsidRDefault="00A966E2" w:rsidP="00F71E25">
            <w:pPr>
              <w:pStyle w:val="Subheading"/>
              <w:spacing w:before="0" w:after="0"/>
              <w:jc w:val="left"/>
              <w:rPr>
                <w:rFonts w:ascii="Roboto Medium" w:hAnsi="Roboto Medium"/>
                <w:b w:val="0"/>
                <w:bCs w:val="0"/>
                <w:color w:val="3229A6"/>
                <w:sz w:val="20"/>
                <w:szCs w:val="20"/>
              </w:rPr>
            </w:pPr>
            <w:r w:rsidRPr="004271EE">
              <w:rPr>
                <w:rFonts w:ascii="Roboto Medium" w:hAnsi="Roboto Medium"/>
                <w:b w:val="0"/>
                <w:bCs w:val="0"/>
                <w:color w:val="3229A6"/>
                <w:sz w:val="20"/>
                <w:szCs w:val="20"/>
              </w:rPr>
              <w:t>Strong Revenue Upside with Minimal Operational Impact</w:t>
            </w:r>
            <w:r>
              <w:rPr>
                <w:rFonts w:ascii="Roboto Light" w:hAnsi="Roboto Light"/>
                <w:b w:val="0"/>
                <w:bCs w:val="0"/>
                <w:color w:val="3229A6"/>
                <w:sz w:val="20"/>
                <w:szCs w:val="20"/>
              </w:rPr>
              <w:br/>
            </w:r>
            <w:r w:rsidRPr="004271EE">
              <w:rPr>
                <w:rFonts w:ascii="Roboto Light" w:hAnsi="Roboto Light"/>
                <w:b w:val="0"/>
                <w:bCs w:val="0"/>
                <w:color w:val="3229A6"/>
                <w:sz w:val="20"/>
                <w:szCs w:val="20"/>
              </w:rPr>
              <w:t>Generates increased revenue from advice fees and investment management, with little to no added operational expenditure.</w:t>
            </w:r>
          </w:p>
        </w:tc>
      </w:tr>
      <w:tr w:rsidR="00A966E2" w14:paraId="79FDAE27"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43F3C5F2" w14:textId="16391005"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Increased Funds Under Management (FUM)</w:t>
            </w:r>
            <w:r>
              <w:rPr>
                <w:rFonts w:ascii="Roboto Light" w:hAnsi="Roboto Light"/>
                <w:b w:val="0"/>
                <w:bCs w:val="0"/>
                <w:color w:val="3229A6"/>
                <w:sz w:val="20"/>
                <w:szCs w:val="20"/>
              </w:rPr>
              <w:br/>
            </w:r>
            <w:r w:rsidRPr="004271EE">
              <w:rPr>
                <w:rFonts w:ascii="Roboto Light" w:hAnsi="Roboto Light"/>
                <w:b w:val="0"/>
                <w:bCs w:val="0"/>
                <w:color w:val="3229A6"/>
                <w:sz w:val="20"/>
                <w:szCs w:val="20"/>
              </w:rPr>
              <w:t>Drives growth in FUM through expanded distribution</w:t>
            </w:r>
            <w:r>
              <w:rPr>
                <w:rFonts w:ascii="Roboto Light" w:hAnsi="Roboto Light"/>
                <w:b w:val="0"/>
                <w:bCs w:val="0"/>
                <w:color w:val="3229A6"/>
                <w:sz w:val="20"/>
                <w:szCs w:val="20"/>
              </w:rPr>
              <w:t>, and marketing</w:t>
            </w:r>
            <w:r w:rsidRPr="004271EE">
              <w:rPr>
                <w:rFonts w:ascii="Roboto Light" w:hAnsi="Roboto Light"/>
                <w:b w:val="0"/>
                <w:bCs w:val="0"/>
                <w:color w:val="3229A6"/>
                <w:sz w:val="20"/>
                <w:szCs w:val="20"/>
              </w:rPr>
              <w:t xml:space="preserve"> </w:t>
            </w:r>
            <w:r>
              <w:rPr>
                <w:rFonts w:ascii="Roboto Light" w:hAnsi="Roboto Light"/>
                <w:b w:val="0"/>
                <w:bCs w:val="0"/>
                <w:color w:val="3229A6"/>
                <w:sz w:val="20"/>
                <w:szCs w:val="20"/>
              </w:rPr>
              <w:t xml:space="preserve">of the platform and its offering. </w:t>
            </w:r>
          </w:p>
        </w:tc>
      </w:tr>
      <w:tr w:rsidR="00A966E2" w14:paraId="4BEBDD1C" w14:textId="77777777" w:rsidTr="00F71E25">
        <w:trPr>
          <w:trHeight w:val="907"/>
        </w:trPr>
        <w:tc>
          <w:tcPr>
            <w:tcW w:w="9638" w:type="dxa"/>
            <w:tcBorders>
              <w:top w:val="single" w:sz="2" w:space="0" w:color="3229A6"/>
              <w:left w:val="nil"/>
              <w:bottom w:val="single" w:sz="2" w:space="0" w:color="3229A6"/>
              <w:right w:val="nil"/>
            </w:tcBorders>
          </w:tcPr>
          <w:p w14:paraId="589FDE4E" w14:textId="0CF6D4DD" w:rsidR="00F71E25" w:rsidRPr="0031687F" w:rsidRDefault="00F71E25" w:rsidP="00F71E25">
            <w:pPr>
              <w:pStyle w:val="Subheading"/>
              <w:spacing w:before="0" w:after="0"/>
              <w:jc w:val="left"/>
              <w:rPr>
                <w:rFonts w:ascii="Roboto Medium" w:hAnsi="Roboto Medium"/>
                <w:b w:val="0"/>
                <w:bCs w:val="0"/>
                <w:color w:val="3229A6"/>
                <w:sz w:val="20"/>
                <w:szCs w:val="20"/>
              </w:rPr>
            </w:pPr>
            <w:r w:rsidRPr="0031687F">
              <w:rPr>
                <w:rFonts w:ascii="Roboto Medium" w:hAnsi="Roboto Medium"/>
                <w:b w:val="0"/>
                <w:bCs w:val="0"/>
                <w:color w:val="3229A6"/>
                <w:sz w:val="20"/>
                <w:szCs w:val="20"/>
              </w:rPr>
              <w:t>Supports Enduring Adviser-Client Relationships</w:t>
            </w:r>
          </w:p>
          <w:p w14:paraId="0F3A556D" w14:textId="0999495B" w:rsidR="00A966E2" w:rsidRDefault="00A966E2" w:rsidP="00F71E25">
            <w:pPr>
              <w:pStyle w:val="Subheading"/>
              <w:spacing w:before="0" w:after="0"/>
              <w:jc w:val="left"/>
              <w:rPr>
                <w:rFonts w:ascii="Roboto Medium" w:hAnsi="Roboto Medium"/>
                <w:b w:val="0"/>
                <w:bCs w:val="0"/>
                <w:color w:val="3229A6"/>
                <w:sz w:val="20"/>
                <w:szCs w:val="20"/>
              </w:rPr>
            </w:pPr>
            <w:r w:rsidRPr="004271EE">
              <w:rPr>
                <w:rFonts w:ascii="Roboto Light" w:hAnsi="Roboto Light"/>
                <w:b w:val="0"/>
                <w:bCs w:val="0"/>
                <w:color w:val="3229A6"/>
                <w:sz w:val="20"/>
                <w:szCs w:val="20"/>
              </w:rPr>
              <w:t xml:space="preserve">Facilitates long-term engagement aligned </w:t>
            </w:r>
            <w:r>
              <w:rPr>
                <w:rFonts w:ascii="Roboto Light" w:hAnsi="Roboto Light"/>
                <w:b w:val="0"/>
                <w:bCs w:val="0"/>
                <w:color w:val="3229A6"/>
                <w:sz w:val="20"/>
                <w:szCs w:val="20"/>
              </w:rPr>
              <w:t>the</w:t>
            </w:r>
            <w:r w:rsidRPr="004271EE">
              <w:rPr>
                <w:rFonts w:ascii="Roboto Light" w:hAnsi="Roboto Light"/>
                <w:b w:val="0"/>
                <w:bCs w:val="0"/>
                <w:color w:val="3229A6"/>
                <w:sz w:val="20"/>
                <w:szCs w:val="20"/>
              </w:rPr>
              <w:t xml:space="preserve"> focus </w:t>
            </w:r>
            <w:r>
              <w:rPr>
                <w:rFonts w:ascii="Roboto Light" w:hAnsi="Roboto Light"/>
                <w:b w:val="0"/>
                <w:bCs w:val="0"/>
                <w:color w:val="3229A6"/>
                <w:sz w:val="20"/>
                <w:szCs w:val="20"/>
              </w:rPr>
              <w:t>of platforms to drive</w:t>
            </w:r>
            <w:r w:rsidRPr="004271EE">
              <w:rPr>
                <w:rFonts w:ascii="Roboto Light" w:hAnsi="Roboto Light"/>
                <w:b w:val="0"/>
                <w:bCs w:val="0"/>
                <w:color w:val="3229A6"/>
                <w:sz w:val="20"/>
                <w:szCs w:val="20"/>
              </w:rPr>
              <w:t xml:space="preserve"> adviser-led relationships, aided by the 10-</w:t>
            </w:r>
            <w:r w:rsidRPr="00983D5A">
              <w:rPr>
                <w:rFonts w:ascii="Roboto Light" w:hAnsi="Roboto Light"/>
                <w:b w:val="0"/>
                <w:bCs w:val="0"/>
                <w:color w:val="3229A6"/>
                <w:sz w:val="20"/>
                <w:szCs w:val="20"/>
              </w:rPr>
              <w:t>year Investment Bond</w:t>
            </w:r>
            <w:r w:rsidRPr="00983D5A">
              <w:rPr>
                <w:b w:val="0"/>
                <w:bCs w:val="0"/>
              </w:rPr>
              <w:t xml:space="preserve"> </w:t>
            </w:r>
            <w:r w:rsidRPr="00983D5A">
              <w:rPr>
                <w:rFonts w:ascii="Roboto Light" w:hAnsi="Roboto Light"/>
                <w:b w:val="0"/>
                <w:bCs w:val="0"/>
                <w:color w:val="3229A6"/>
                <w:sz w:val="20"/>
                <w:szCs w:val="20"/>
              </w:rPr>
              <w:t>holding</w:t>
            </w:r>
            <w:r w:rsidRPr="004271EE">
              <w:rPr>
                <w:rFonts w:ascii="Roboto Light" w:hAnsi="Roboto Light"/>
                <w:b w:val="0"/>
                <w:bCs w:val="0"/>
                <w:color w:val="3229A6"/>
                <w:sz w:val="20"/>
                <w:szCs w:val="20"/>
              </w:rPr>
              <w:t xml:space="preserve"> period.</w:t>
            </w:r>
          </w:p>
        </w:tc>
      </w:tr>
      <w:tr w:rsidR="00A966E2" w14:paraId="6FD2B9B4" w14:textId="77777777" w:rsidTr="00F71E25">
        <w:trPr>
          <w:trHeight w:val="737"/>
        </w:trPr>
        <w:tc>
          <w:tcPr>
            <w:tcW w:w="9638" w:type="dxa"/>
            <w:tcBorders>
              <w:top w:val="single" w:sz="2" w:space="0" w:color="3229A6"/>
              <w:left w:val="nil"/>
              <w:bottom w:val="single" w:sz="2" w:space="0" w:color="3229A6"/>
              <w:right w:val="nil"/>
            </w:tcBorders>
            <w:shd w:val="clear" w:color="auto" w:fill="F5F5F5"/>
          </w:tcPr>
          <w:p w14:paraId="71BCB759" w14:textId="72B899C2"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Minimal Impact on Risk Management</w:t>
            </w:r>
            <w:r>
              <w:rPr>
                <w:rFonts w:ascii="Roboto Light" w:hAnsi="Roboto Light"/>
                <w:b w:val="0"/>
                <w:bCs w:val="0"/>
                <w:color w:val="3229A6"/>
                <w:sz w:val="20"/>
                <w:szCs w:val="20"/>
              </w:rPr>
              <w:br/>
            </w:r>
            <w:r w:rsidRPr="004271EE">
              <w:rPr>
                <w:rFonts w:ascii="Roboto Light" w:hAnsi="Roboto Light"/>
                <w:b w:val="0"/>
                <w:bCs w:val="0"/>
                <w:color w:val="3229A6"/>
                <w:sz w:val="20"/>
                <w:szCs w:val="20"/>
              </w:rPr>
              <w:t>Maintains existing risk controls with little to no incremental risk exposure.</w:t>
            </w:r>
          </w:p>
        </w:tc>
      </w:tr>
      <w:tr w:rsidR="00A966E2" w14:paraId="6BD01777" w14:textId="77777777" w:rsidTr="00F71E25">
        <w:trPr>
          <w:trHeight w:val="1134"/>
        </w:trPr>
        <w:tc>
          <w:tcPr>
            <w:tcW w:w="9638" w:type="dxa"/>
            <w:tcBorders>
              <w:top w:val="single" w:sz="2" w:space="0" w:color="3229A6"/>
              <w:left w:val="nil"/>
              <w:bottom w:val="single" w:sz="2" w:space="0" w:color="3229A6"/>
              <w:right w:val="nil"/>
            </w:tcBorders>
          </w:tcPr>
          <w:p w14:paraId="0A6F5302" w14:textId="2EEFA37C"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Marketing and Outreach</w:t>
            </w:r>
            <w:r>
              <w:rPr>
                <w:rFonts w:ascii="Roboto Medium" w:hAnsi="Roboto Medium"/>
                <w:b w:val="0"/>
                <w:bCs w:val="0"/>
                <w:color w:val="3229A6"/>
                <w:sz w:val="20"/>
                <w:szCs w:val="20"/>
              </w:rPr>
              <w:br/>
            </w:r>
            <w:r w:rsidRPr="00A16E7C">
              <w:rPr>
                <w:rFonts w:ascii="Roboto Light" w:hAnsi="Roboto Light"/>
                <w:b w:val="0"/>
                <w:bCs w:val="0"/>
                <w:color w:val="3229A6"/>
                <w:sz w:val="20"/>
                <w:szCs w:val="20"/>
              </w:rPr>
              <w:t>Through marketing and outreach efforts</w:t>
            </w:r>
            <w:r>
              <w:rPr>
                <w:rFonts w:ascii="Roboto Light" w:hAnsi="Roboto Light"/>
                <w:b w:val="0"/>
                <w:bCs w:val="0"/>
                <w:color w:val="3229A6"/>
                <w:sz w:val="20"/>
                <w:szCs w:val="20"/>
              </w:rPr>
              <w:t xml:space="preserve">, </w:t>
            </w:r>
            <w:r w:rsidRPr="00A16E7C">
              <w:rPr>
                <w:rFonts w:ascii="Roboto Light" w:hAnsi="Roboto Light"/>
                <w:b w:val="0"/>
                <w:bCs w:val="0"/>
                <w:color w:val="3229A6"/>
                <w:sz w:val="20"/>
                <w:szCs w:val="20"/>
              </w:rPr>
              <w:t>including strategic input from Capital Outcomes and The Inside Network</w:t>
            </w:r>
            <w:r>
              <w:rPr>
                <w:rFonts w:ascii="Roboto Light" w:hAnsi="Roboto Light"/>
                <w:b w:val="0"/>
                <w:bCs w:val="0"/>
                <w:color w:val="3229A6"/>
                <w:sz w:val="20"/>
                <w:szCs w:val="20"/>
              </w:rPr>
              <w:t>,</w:t>
            </w:r>
            <w:r w:rsidRPr="00A16E7C">
              <w:rPr>
                <w:rFonts w:ascii="Roboto Light" w:hAnsi="Roboto Light"/>
                <w:b w:val="0"/>
                <w:bCs w:val="0"/>
                <w:color w:val="3229A6"/>
                <w:sz w:val="20"/>
                <w:szCs w:val="20"/>
              </w:rPr>
              <w:t xml:space="preserve"> </w:t>
            </w:r>
            <w:r>
              <w:rPr>
                <w:rFonts w:ascii="Roboto Light" w:hAnsi="Roboto Light"/>
                <w:b w:val="0"/>
                <w:bCs w:val="0"/>
                <w:color w:val="3229A6"/>
                <w:sz w:val="20"/>
                <w:szCs w:val="20"/>
              </w:rPr>
              <w:t xml:space="preserve">platform providers </w:t>
            </w:r>
            <w:r w:rsidRPr="00A16E7C">
              <w:rPr>
                <w:rFonts w:ascii="Roboto Light" w:hAnsi="Roboto Light"/>
                <w:b w:val="0"/>
                <w:bCs w:val="0"/>
                <w:color w:val="3229A6"/>
                <w:sz w:val="20"/>
                <w:szCs w:val="20"/>
              </w:rPr>
              <w:t>benefit from coordinated education campaigns, high-impact product roadshows, and adviser presentations that strengthen market positioning and boost adoption.</w:t>
            </w:r>
          </w:p>
        </w:tc>
      </w:tr>
      <w:tr w:rsidR="00A966E2" w14:paraId="183D0720" w14:textId="77777777" w:rsidTr="00F71E25">
        <w:trPr>
          <w:trHeight w:val="907"/>
        </w:trPr>
        <w:tc>
          <w:tcPr>
            <w:tcW w:w="9638" w:type="dxa"/>
            <w:tcBorders>
              <w:top w:val="single" w:sz="2" w:space="0" w:color="3229A6"/>
              <w:left w:val="nil"/>
              <w:bottom w:val="single" w:sz="2" w:space="0" w:color="3229A6"/>
              <w:right w:val="nil"/>
            </w:tcBorders>
            <w:shd w:val="clear" w:color="auto" w:fill="F5F5F5"/>
          </w:tcPr>
          <w:p w14:paraId="4DE9AA74" w14:textId="61401D08" w:rsidR="00A966E2" w:rsidRDefault="00A966E2" w:rsidP="00F71E25">
            <w:pPr>
              <w:pStyle w:val="Subheading"/>
              <w:spacing w:before="0" w:after="0"/>
              <w:jc w:val="left"/>
              <w:rPr>
                <w:rFonts w:ascii="Roboto Medium" w:hAnsi="Roboto Medium"/>
                <w:b w:val="0"/>
                <w:bCs w:val="0"/>
                <w:color w:val="3229A6"/>
                <w:sz w:val="20"/>
                <w:szCs w:val="20"/>
              </w:rPr>
            </w:pPr>
            <w:r>
              <w:rPr>
                <w:rFonts w:ascii="Roboto Medium" w:hAnsi="Roboto Medium"/>
                <w:b w:val="0"/>
                <w:bCs w:val="0"/>
                <w:color w:val="3229A6"/>
                <w:sz w:val="20"/>
                <w:szCs w:val="20"/>
              </w:rPr>
              <w:t>Alignment to Core Values</w:t>
            </w:r>
            <w:r>
              <w:rPr>
                <w:rFonts w:ascii="Roboto Light" w:hAnsi="Roboto Light"/>
                <w:b w:val="0"/>
                <w:bCs w:val="0"/>
                <w:color w:val="3229A6"/>
                <w:sz w:val="20"/>
                <w:szCs w:val="20"/>
              </w:rPr>
              <w:br/>
            </w:r>
            <w:r w:rsidRPr="00113579">
              <w:rPr>
                <w:rFonts w:ascii="Roboto Light" w:hAnsi="Roboto Light"/>
                <w:b w:val="0"/>
                <w:bCs w:val="0"/>
                <w:color w:val="3229A6"/>
                <w:sz w:val="20"/>
                <w:szCs w:val="20"/>
              </w:rPr>
              <w:t xml:space="preserve">Do the right thing, put clients first, lead with exceptional ideas, commit to diversity and inclusion, and </w:t>
            </w:r>
            <w:r w:rsidR="00F71E25">
              <w:rPr>
                <w:rFonts w:ascii="Roboto Light" w:hAnsi="Roboto Light"/>
                <w:b w:val="0"/>
                <w:bCs w:val="0"/>
                <w:color w:val="3229A6"/>
                <w:sz w:val="20"/>
                <w:szCs w:val="20"/>
              </w:rPr>
              <w:br/>
            </w:r>
            <w:r w:rsidRPr="00113579">
              <w:rPr>
                <w:rFonts w:ascii="Roboto Light" w:hAnsi="Roboto Light"/>
                <w:b w:val="0"/>
                <w:bCs w:val="0"/>
                <w:color w:val="3229A6"/>
                <w:sz w:val="20"/>
                <w:szCs w:val="20"/>
              </w:rPr>
              <w:t>give back.</w:t>
            </w:r>
          </w:p>
        </w:tc>
      </w:tr>
    </w:tbl>
    <w:p w14:paraId="5F1C1518" w14:textId="77777777" w:rsidR="006244AA" w:rsidRDefault="006244AA">
      <w:pPr>
        <w:rPr>
          <w:rFonts w:ascii="Roboto" w:eastAsiaTheme="minorEastAsia" w:hAnsi="Roboto" w:cs="Arial"/>
          <w:b/>
          <w:bCs/>
          <w:color w:val="00A39B"/>
          <w:sz w:val="32"/>
          <w:szCs w:val="32"/>
          <w:lang w:val="en-US" w:eastAsia="en-US"/>
        </w:rPr>
      </w:pPr>
      <w:r>
        <w:br w:type="page"/>
      </w:r>
    </w:p>
    <w:p w14:paraId="2C0D3D15" w14:textId="77777777" w:rsidR="006244AA" w:rsidRDefault="006244AA" w:rsidP="006244AA">
      <w:pPr>
        <w:rPr>
          <w:rFonts w:ascii="Roboto" w:hAnsi="Roboto"/>
          <w:b/>
          <w:bCs/>
          <w:color w:val="00A39B"/>
          <w:sz w:val="32"/>
          <w:szCs w:val="32"/>
        </w:rPr>
      </w:pPr>
      <w:r w:rsidRPr="00C34239">
        <w:rPr>
          <w:rFonts w:ascii="Roboto" w:hAnsi="Roboto"/>
          <w:b/>
          <w:bCs/>
          <w:color w:val="00A39B"/>
          <w:sz w:val="32"/>
          <w:szCs w:val="32"/>
        </w:rPr>
        <w:lastRenderedPageBreak/>
        <w:t xml:space="preserve">About </w:t>
      </w:r>
      <w:proofErr w:type="spellStart"/>
      <w:r w:rsidRPr="00C34239">
        <w:rPr>
          <w:rFonts w:ascii="Roboto" w:hAnsi="Roboto"/>
          <w:b/>
          <w:bCs/>
          <w:color w:val="00A39B"/>
          <w:sz w:val="32"/>
          <w:szCs w:val="32"/>
        </w:rPr>
        <w:t>KeyInvest</w:t>
      </w:r>
      <w:proofErr w:type="spellEnd"/>
      <w:r w:rsidRPr="00C34239">
        <w:rPr>
          <w:rFonts w:ascii="Roboto" w:hAnsi="Roboto"/>
          <w:b/>
          <w:bCs/>
          <w:color w:val="00A39B"/>
          <w:sz w:val="32"/>
          <w:szCs w:val="32"/>
        </w:rPr>
        <w:t xml:space="preserve"> </w:t>
      </w:r>
    </w:p>
    <w:p w14:paraId="12ED2AB8" w14:textId="77777777" w:rsidR="006244AA" w:rsidRDefault="006244AA" w:rsidP="006244AA">
      <w:pPr>
        <w:rPr>
          <w:rFonts w:ascii="Roboto" w:hAnsi="Roboto"/>
          <w:b/>
          <w:bCs/>
          <w:color w:val="00A39B"/>
          <w:sz w:val="32"/>
          <w:szCs w:val="32"/>
        </w:rPr>
      </w:pPr>
    </w:p>
    <w:p w14:paraId="2F8C9163" w14:textId="77777777" w:rsidR="006244AA" w:rsidRDefault="006244AA" w:rsidP="006244AA">
      <w:pPr>
        <w:pStyle w:val="Body"/>
      </w:pPr>
      <w:r w:rsidRPr="00C124BB">
        <w:rPr>
          <w:b/>
          <w:bCs/>
          <w:lang w:val="en-AU"/>
        </w:rPr>
        <w:t>Supporting the unique financial needs of our customers</w:t>
      </w:r>
    </w:p>
    <w:p w14:paraId="3EB253D0" w14:textId="77777777" w:rsidR="006244AA" w:rsidRPr="00063688" w:rsidRDefault="006244AA" w:rsidP="006244AA">
      <w:pPr>
        <w:pStyle w:val="Body"/>
      </w:pPr>
      <w:proofErr w:type="spellStart"/>
      <w:r w:rsidRPr="00063688">
        <w:t>KeyInvest</w:t>
      </w:r>
      <w:proofErr w:type="spellEnd"/>
      <w:r w:rsidRPr="00063688">
        <w:t xml:space="preserve"> is an independent, member-owned mutual friendly society, established in 1878 as IOOFSA. With a proud 14</w:t>
      </w:r>
      <w:r>
        <w:t>7</w:t>
      </w:r>
      <w:r w:rsidRPr="00063688">
        <w:t>+ year legacy, we exist to serve over 50,000 members with tax-effective wealth management solutions tailored to their unique financial needs.</w:t>
      </w:r>
    </w:p>
    <w:p w14:paraId="5A462C07" w14:textId="77777777" w:rsidR="006244AA" w:rsidRPr="00063688" w:rsidRDefault="006244AA" w:rsidP="006244AA">
      <w:pPr>
        <w:pStyle w:val="Body"/>
      </w:pPr>
      <w:r w:rsidRPr="00063688">
        <w:t>We are dually regulated by APRA (as a life insurer) and ASIC (as a financial product provider), underpinned by robust governance, compliance, and culture frameworks.</w:t>
      </w:r>
    </w:p>
    <w:p w14:paraId="5113DDBC" w14:textId="77777777" w:rsidR="006244AA" w:rsidRPr="00063688" w:rsidRDefault="006244AA" w:rsidP="006244AA">
      <w:pPr>
        <w:pStyle w:val="Body"/>
      </w:pPr>
      <w:r w:rsidRPr="00063688">
        <w:t>With offices in Adelaide, Sydney, and Melbourne, we are uniquely positioned to help advisers and platforms deliver intergenerational wealth solutions. In 2023, we became the first friendly society in Australia to raise additional Tier 1 Capital—supporting our strategic investment in non-bank lender Keystone Capital Ltd.</w:t>
      </w:r>
    </w:p>
    <w:p w14:paraId="65A2BC31" w14:textId="2714E9C3" w:rsidR="00037C59" w:rsidRDefault="006244AA" w:rsidP="006244AA">
      <w:pPr>
        <w:pStyle w:val="Body"/>
      </w:pPr>
      <w:proofErr w:type="spellStart"/>
      <w:r w:rsidRPr="00063688">
        <w:t>KeyInvest</w:t>
      </w:r>
      <w:proofErr w:type="spellEnd"/>
      <w:r w:rsidRPr="00063688">
        <w:t xml:space="preserve"> remains focused on innovation, with new product launches planned to meet the evolving needs of investors.</w:t>
      </w:r>
    </w:p>
    <w:p w14:paraId="6858B1E8" w14:textId="77777777" w:rsidR="00037C59" w:rsidRDefault="00037C59">
      <w:pPr>
        <w:rPr>
          <w:rFonts w:ascii="Roboto Light" w:eastAsiaTheme="minorEastAsia" w:hAnsi="Roboto Light" w:cs="Arial"/>
          <w:color w:val="3229A6"/>
          <w:sz w:val="20"/>
          <w:lang w:val="en-US" w:eastAsia="en-US"/>
        </w:rPr>
      </w:pPr>
      <w:r>
        <w:br w:type="page"/>
      </w:r>
    </w:p>
    <w:p w14:paraId="47F46C68" w14:textId="36559BD4" w:rsidR="00037C59" w:rsidRDefault="00037C59" w:rsidP="00037C59">
      <w:pPr>
        <w:rPr>
          <w:rFonts w:ascii="Roboto" w:hAnsi="Roboto"/>
          <w:b/>
          <w:bCs/>
          <w:color w:val="00A39B"/>
          <w:sz w:val="32"/>
          <w:szCs w:val="32"/>
        </w:rPr>
      </w:pPr>
      <w:r>
        <w:rPr>
          <w:rFonts w:ascii="Roboto" w:hAnsi="Roboto"/>
          <w:b/>
          <w:bCs/>
          <w:color w:val="00A39B"/>
          <w:sz w:val="32"/>
          <w:szCs w:val="32"/>
        </w:rPr>
        <w:lastRenderedPageBreak/>
        <w:t>Key Partners</w:t>
      </w:r>
    </w:p>
    <w:p w14:paraId="707C9685" w14:textId="45E73E00" w:rsidR="00037C59" w:rsidRDefault="00037C59" w:rsidP="00A82A79">
      <w:pPr>
        <w:spacing w:line="360" w:lineRule="auto"/>
        <w:rPr>
          <w:rFonts w:ascii="Roboto Light" w:hAnsi="Roboto Light" w:cs="Arial"/>
          <w:b/>
          <w:color w:val="3229A6"/>
          <w:sz w:val="20"/>
          <w:szCs w:val="20"/>
        </w:rPr>
      </w:pPr>
    </w:p>
    <w:p w14:paraId="24C39674" w14:textId="0C7F34DA" w:rsidR="00146D37" w:rsidRDefault="00146D37" w:rsidP="00A82A79">
      <w:pPr>
        <w:spacing w:line="360" w:lineRule="auto"/>
        <w:rPr>
          <w:rFonts w:ascii="Roboto Light" w:hAnsi="Roboto Light" w:cs="Arial"/>
          <w:b/>
          <w:bCs/>
          <w:color w:val="3229A6"/>
          <w:sz w:val="20"/>
          <w:szCs w:val="20"/>
        </w:rPr>
      </w:pPr>
      <w:r>
        <w:rPr>
          <w:rFonts w:ascii="Roboto Light" w:hAnsi="Roboto Light" w:cs="Arial"/>
          <w:b/>
          <w:bCs/>
          <w:noProof/>
          <w:color w:val="3229A6"/>
          <w:sz w:val="20"/>
          <w:szCs w:val="20"/>
        </w:rPr>
        <w:drawing>
          <wp:anchor distT="0" distB="0" distL="114300" distR="114300" simplePos="0" relativeHeight="251658244" behindDoc="0" locked="0" layoutInCell="1" allowOverlap="1" wp14:anchorId="07298A94" wp14:editId="54D01449">
            <wp:simplePos x="0" y="0"/>
            <wp:positionH relativeFrom="margin">
              <wp:posOffset>-8255</wp:posOffset>
            </wp:positionH>
            <wp:positionV relativeFrom="margin">
              <wp:posOffset>494030</wp:posOffset>
            </wp:positionV>
            <wp:extent cx="1721734" cy="324000"/>
            <wp:effectExtent l="0" t="0" r="5715" b="6350"/>
            <wp:wrapSquare wrapText="bothSides"/>
            <wp:docPr id="970668949" name="Picture 8"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68949" name="Picture 8" descr="A black and white logo&#10;&#10;AI-generated content may be incorrect."/>
                    <pic:cNvPicPr/>
                  </pic:nvPicPr>
                  <pic:blipFill>
                    <a:blip r:embed="rId15"/>
                    <a:stretch>
                      <a:fillRect/>
                    </a:stretch>
                  </pic:blipFill>
                  <pic:spPr>
                    <a:xfrm>
                      <a:off x="0" y="0"/>
                      <a:ext cx="1721734" cy="324000"/>
                    </a:xfrm>
                    <a:prstGeom prst="rect">
                      <a:avLst/>
                    </a:prstGeom>
                  </pic:spPr>
                </pic:pic>
              </a:graphicData>
            </a:graphic>
            <wp14:sizeRelH relativeFrom="margin">
              <wp14:pctWidth>0</wp14:pctWidth>
            </wp14:sizeRelH>
            <wp14:sizeRelV relativeFrom="margin">
              <wp14:pctHeight>0</wp14:pctHeight>
            </wp14:sizeRelV>
          </wp:anchor>
        </w:drawing>
      </w:r>
    </w:p>
    <w:p w14:paraId="1DBD7530" w14:textId="77777777" w:rsidR="00146D37" w:rsidRDefault="00146D37" w:rsidP="00A82A79">
      <w:pPr>
        <w:spacing w:line="360" w:lineRule="auto"/>
        <w:rPr>
          <w:rFonts w:ascii="Roboto Light" w:hAnsi="Roboto Light" w:cs="Arial"/>
          <w:b/>
          <w:bCs/>
          <w:color w:val="3229A6"/>
          <w:sz w:val="20"/>
          <w:szCs w:val="20"/>
        </w:rPr>
      </w:pPr>
    </w:p>
    <w:p w14:paraId="6B014A78" w14:textId="77777777" w:rsidR="00146D37" w:rsidRDefault="00146D37" w:rsidP="00A82A79">
      <w:pPr>
        <w:spacing w:line="360" w:lineRule="auto"/>
        <w:rPr>
          <w:rFonts w:ascii="Roboto Light" w:hAnsi="Roboto Light" w:cs="Arial"/>
          <w:b/>
          <w:bCs/>
          <w:color w:val="3229A6"/>
          <w:sz w:val="20"/>
          <w:szCs w:val="20"/>
        </w:rPr>
      </w:pPr>
    </w:p>
    <w:p w14:paraId="4157E467" w14:textId="75842EB8" w:rsidR="00A82A79" w:rsidRPr="00A82A79" w:rsidRDefault="00A82A79" w:rsidP="00A82A79">
      <w:pPr>
        <w:spacing w:line="360" w:lineRule="auto"/>
        <w:rPr>
          <w:rFonts w:ascii="Roboto Light" w:hAnsi="Roboto Light" w:cs="Arial"/>
          <w:b/>
          <w:bCs/>
          <w:color w:val="3229A6"/>
          <w:sz w:val="20"/>
          <w:szCs w:val="20"/>
        </w:rPr>
      </w:pPr>
      <w:r w:rsidRPr="00A82A79">
        <w:rPr>
          <w:rFonts w:ascii="Roboto Light" w:hAnsi="Roboto Light" w:cs="Arial"/>
          <w:b/>
          <w:bCs/>
          <w:color w:val="3229A6"/>
          <w:sz w:val="20"/>
          <w:szCs w:val="20"/>
        </w:rPr>
        <w:t>Atchison</w:t>
      </w:r>
    </w:p>
    <w:p w14:paraId="354D5B48" w14:textId="77777777" w:rsidR="00B34563" w:rsidRPr="00A82A79" w:rsidRDefault="00B34563" w:rsidP="00A82A79">
      <w:pPr>
        <w:spacing w:line="360" w:lineRule="auto"/>
        <w:rPr>
          <w:rFonts w:ascii="Roboto Light" w:hAnsi="Roboto Light" w:cs="Arial"/>
          <w:b/>
          <w:bCs/>
          <w:color w:val="3229A6"/>
          <w:sz w:val="20"/>
          <w:szCs w:val="20"/>
        </w:rPr>
      </w:pPr>
    </w:p>
    <w:p w14:paraId="76B28940" w14:textId="77777777" w:rsidR="00331C50" w:rsidRDefault="00A82A79" w:rsidP="00A82A79">
      <w:pPr>
        <w:spacing w:line="360" w:lineRule="auto"/>
        <w:rPr>
          <w:rFonts w:ascii="Roboto Light" w:hAnsi="Roboto Light" w:cs="Arial"/>
          <w:color w:val="3229A6"/>
          <w:sz w:val="20"/>
          <w:szCs w:val="20"/>
        </w:rPr>
      </w:pPr>
      <w:proofErr w:type="spellStart"/>
      <w:r w:rsidRPr="00A82A79">
        <w:rPr>
          <w:rFonts w:ascii="Roboto Light" w:hAnsi="Roboto Light" w:cs="Arial"/>
          <w:color w:val="3229A6"/>
          <w:sz w:val="20"/>
          <w:szCs w:val="20"/>
        </w:rPr>
        <w:t>KeyInvest</w:t>
      </w:r>
      <w:proofErr w:type="spellEnd"/>
      <w:r w:rsidRPr="00A82A79">
        <w:rPr>
          <w:rFonts w:ascii="Roboto Light" w:hAnsi="Roboto Light" w:cs="Arial"/>
          <w:color w:val="3229A6"/>
          <w:sz w:val="20"/>
          <w:szCs w:val="20"/>
        </w:rPr>
        <w:t xml:space="preserve"> </w:t>
      </w:r>
      <w:r w:rsidR="00BD19C1">
        <w:rPr>
          <w:rFonts w:ascii="Roboto Light" w:hAnsi="Roboto Light" w:cs="Arial"/>
          <w:color w:val="3229A6"/>
          <w:sz w:val="20"/>
          <w:szCs w:val="20"/>
        </w:rPr>
        <w:t xml:space="preserve">has </w:t>
      </w:r>
      <w:proofErr w:type="gramStart"/>
      <w:r w:rsidR="00BD19C1">
        <w:rPr>
          <w:rFonts w:ascii="Roboto Light" w:hAnsi="Roboto Light" w:cs="Arial"/>
          <w:color w:val="3229A6"/>
          <w:sz w:val="20"/>
          <w:szCs w:val="20"/>
        </w:rPr>
        <w:t>entered into</w:t>
      </w:r>
      <w:proofErr w:type="gramEnd"/>
      <w:r w:rsidR="00BD19C1">
        <w:rPr>
          <w:rFonts w:ascii="Roboto Light" w:hAnsi="Roboto Light" w:cs="Arial"/>
          <w:color w:val="3229A6"/>
          <w:sz w:val="20"/>
          <w:szCs w:val="20"/>
        </w:rPr>
        <w:t xml:space="preserve"> a </w:t>
      </w:r>
      <w:r w:rsidR="00BD19C1" w:rsidRPr="00A82A79">
        <w:rPr>
          <w:rFonts w:ascii="Roboto Light" w:hAnsi="Roboto Light" w:cs="Arial"/>
          <w:color w:val="3229A6"/>
          <w:sz w:val="20"/>
          <w:szCs w:val="20"/>
        </w:rPr>
        <w:t>partne</w:t>
      </w:r>
      <w:r w:rsidR="00BD19C1">
        <w:rPr>
          <w:rFonts w:ascii="Roboto Light" w:hAnsi="Roboto Light" w:cs="Arial"/>
          <w:color w:val="3229A6"/>
          <w:sz w:val="20"/>
          <w:szCs w:val="20"/>
        </w:rPr>
        <w:t>rshi</w:t>
      </w:r>
      <w:r w:rsidR="00BD19C1" w:rsidRPr="00A82A79">
        <w:rPr>
          <w:rFonts w:ascii="Roboto Light" w:hAnsi="Roboto Light" w:cs="Arial"/>
          <w:color w:val="3229A6"/>
          <w:sz w:val="20"/>
          <w:szCs w:val="20"/>
        </w:rPr>
        <w:t>p</w:t>
      </w:r>
      <w:r w:rsidRPr="00A82A79">
        <w:rPr>
          <w:rFonts w:ascii="Roboto Light" w:hAnsi="Roboto Light" w:cs="Arial"/>
          <w:color w:val="3229A6"/>
          <w:sz w:val="20"/>
          <w:szCs w:val="20"/>
        </w:rPr>
        <w:t xml:space="preserve"> with Atchison, a leading asset consulting and investment management firm, </w:t>
      </w:r>
      <w:r w:rsidR="005616FA">
        <w:rPr>
          <w:rFonts w:ascii="Roboto Light" w:hAnsi="Roboto Light" w:cs="Arial"/>
          <w:color w:val="3229A6"/>
          <w:sz w:val="20"/>
          <w:szCs w:val="20"/>
        </w:rPr>
        <w:t xml:space="preserve">that focuses on delivering </w:t>
      </w:r>
      <w:r w:rsidRPr="00A82A79">
        <w:rPr>
          <w:rFonts w:ascii="Roboto Light" w:hAnsi="Roboto Light" w:cs="Arial"/>
          <w:color w:val="3229A6"/>
          <w:sz w:val="20"/>
          <w:szCs w:val="20"/>
        </w:rPr>
        <w:t>tailored portfolio solutions to financial advisers, superannuation funds, charities, and foundations across Australia.</w:t>
      </w:r>
    </w:p>
    <w:p w14:paraId="6D8BF9CD" w14:textId="77777777" w:rsidR="00331C50" w:rsidRDefault="00331C50" w:rsidP="00A82A79">
      <w:pPr>
        <w:spacing w:line="360" w:lineRule="auto"/>
        <w:rPr>
          <w:rFonts w:ascii="Roboto Light" w:hAnsi="Roboto Light" w:cs="Arial"/>
          <w:color w:val="3229A6"/>
          <w:sz w:val="20"/>
          <w:szCs w:val="20"/>
        </w:rPr>
      </w:pPr>
    </w:p>
    <w:p w14:paraId="750D78B2" w14:textId="134FA281" w:rsidR="00A82A79" w:rsidRPr="00A82A79"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As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dedicated investment manager, Atchison plays a </w:t>
      </w:r>
      <w:r w:rsidR="008D2E0D">
        <w:rPr>
          <w:rFonts w:ascii="Roboto Light" w:hAnsi="Roboto Light" w:cs="Arial"/>
          <w:color w:val="3229A6"/>
          <w:sz w:val="20"/>
          <w:szCs w:val="20"/>
        </w:rPr>
        <w:t>key</w:t>
      </w:r>
      <w:r w:rsidRPr="00A82A79">
        <w:rPr>
          <w:rFonts w:ascii="Roboto Light" w:hAnsi="Roboto Light" w:cs="Arial"/>
          <w:color w:val="3229A6"/>
          <w:sz w:val="20"/>
          <w:szCs w:val="20"/>
        </w:rPr>
        <w:t xml:space="preserve"> role in ensuring our investment menu remains robust, forward-thinking, and aligned to the evolving needs of </w:t>
      </w:r>
      <w:r w:rsidR="000951D0">
        <w:rPr>
          <w:rFonts w:ascii="Roboto Light" w:hAnsi="Roboto Light" w:cs="Arial"/>
          <w:color w:val="3229A6"/>
          <w:sz w:val="20"/>
          <w:szCs w:val="20"/>
        </w:rPr>
        <w:t>adviser and</w:t>
      </w:r>
      <w:r w:rsidRPr="00A82A79">
        <w:rPr>
          <w:rFonts w:ascii="Roboto Light" w:hAnsi="Roboto Light" w:cs="Arial"/>
          <w:color w:val="3229A6"/>
          <w:sz w:val="20"/>
          <w:szCs w:val="20"/>
        </w:rPr>
        <w:t xml:space="preserve"> investors</w:t>
      </w:r>
      <w:r w:rsidRPr="00A82A79">
        <w:rPr>
          <w:rFonts w:ascii="Roboto Light" w:hAnsi="Roboto Light" w:cs="Arial"/>
          <w:color w:val="3229A6"/>
          <w:sz w:val="20"/>
          <w:szCs w:val="20"/>
        </w:rPr>
        <w:t>.</w:t>
      </w:r>
      <w:r w:rsidR="000951D0">
        <w:rPr>
          <w:rFonts w:ascii="Roboto Light" w:hAnsi="Roboto Light" w:cs="Arial"/>
          <w:color w:val="3229A6"/>
          <w:sz w:val="20"/>
          <w:szCs w:val="20"/>
        </w:rPr>
        <w:br/>
      </w:r>
    </w:p>
    <w:p w14:paraId="20DC46AB" w14:textId="4739D4E0" w:rsidR="00A82A79" w:rsidRPr="00A82A79" w:rsidRDefault="00D43563" w:rsidP="00A82A79">
      <w:pPr>
        <w:spacing w:line="360" w:lineRule="auto"/>
        <w:rPr>
          <w:rFonts w:ascii="Roboto Light" w:hAnsi="Roboto Light" w:cs="Arial"/>
          <w:b/>
          <w:color w:val="3229A6"/>
          <w:sz w:val="20"/>
          <w:szCs w:val="20"/>
        </w:rPr>
      </w:pPr>
      <w:r>
        <w:rPr>
          <w:rFonts w:ascii="Roboto Light" w:hAnsi="Roboto Light" w:cs="Arial"/>
          <w:b/>
          <w:bCs/>
          <w:color w:val="3229A6"/>
          <w:sz w:val="20"/>
          <w:szCs w:val="20"/>
        </w:rPr>
        <w:t xml:space="preserve">The </w:t>
      </w:r>
      <w:r w:rsidR="00A82A79" w:rsidRPr="00A82A79">
        <w:rPr>
          <w:rFonts w:ascii="Roboto Light" w:hAnsi="Roboto Light" w:cs="Arial"/>
          <w:b/>
          <w:bCs/>
          <w:color w:val="3229A6"/>
          <w:sz w:val="20"/>
          <w:szCs w:val="20"/>
        </w:rPr>
        <w:t xml:space="preserve">services </w:t>
      </w:r>
      <w:r>
        <w:rPr>
          <w:rFonts w:ascii="Roboto Light" w:hAnsi="Roboto Light" w:cs="Arial"/>
          <w:b/>
          <w:bCs/>
          <w:color w:val="3229A6"/>
          <w:sz w:val="20"/>
          <w:szCs w:val="20"/>
        </w:rPr>
        <w:t>within the Atchison partnership include</w:t>
      </w:r>
      <w:r w:rsidR="00A82A79" w:rsidRPr="00A82A79">
        <w:rPr>
          <w:rFonts w:ascii="Roboto Light" w:hAnsi="Roboto Light" w:cs="Arial"/>
          <w:b/>
          <w:bCs/>
          <w:color w:val="3229A6"/>
          <w:sz w:val="20"/>
          <w:szCs w:val="20"/>
        </w:rPr>
        <w:t>:</w:t>
      </w:r>
    </w:p>
    <w:p w14:paraId="3D8FC74B"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Strategic participation on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investment committees.</w:t>
      </w:r>
    </w:p>
    <w:p w14:paraId="4FDD526D"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Comprehensive due diligence and research of underlying investment options.</w:t>
      </w:r>
    </w:p>
    <w:p w14:paraId="78AFF2B1"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Construction and stress-testing of tailored portfolios, including managed account offerings.</w:t>
      </w:r>
    </w:p>
    <w:p w14:paraId="10FE5B00" w14:textId="77777777" w:rsidR="00A82A79" w:rsidRPr="00A82A79" w:rsidRDefault="00A82A79" w:rsidP="00D43563">
      <w:pPr>
        <w:numPr>
          <w:ilvl w:val="0"/>
          <w:numId w:val="39"/>
        </w:numPr>
        <w:spacing w:line="360" w:lineRule="auto"/>
        <w:rPr>
          <w:rFonts w:ascii="Roboto Light" w:hAnsi="Roboto Light" w:cs="Arial"/>
          <w:color w:val="3229A6"/>
          <w:sz w:val="20"/>
          <w:szCs w:val="20"/>
        </w:rPr>
      </w:pPr>
      <w:r w:rsidRPr="00A82A79">
        <w:rPr>
          <w:rFonts w:ascii="Roboto Light" w:hAnsi="Roboto Light" w:cs="Arial"/>
          <w:color w:val="3229A6"/>
          <w:sz w:val="20"/>
          <w:szCs w:val="20"/>
        </w:rPr>
        <w:t>Ongoing support to ensure compliance with regulatory requirements and governance standards.</w:t>
      </w:r>
    </w:p>
    <w:p w14:paraId="6D9196C0" w14:textId="77777777" w:rsidR="00D43563" w:rsidRPr="00A82A79" w:rsidRDefault="00D43563" w:rsidP="00D43563">
      <w:pPr>
        <w:spacing w:line="360" w:lineRule="auto"/>
        <w:ind w:left="720"/>
        <w:rPr>
          <w:rFonts w:ascii="Roboto Light" w:hAnsi="Roboto Light" w:cs="Arial"/>
          <w:color w:val="3229A6"/>
          <w:sz w:val="20"/>
          <w:szCs w:val="20"/>
        </w:rPr>
      </w:pPr>
    </w:p>
    <w:p w14:paraId="08F5DBA8" w14:textId="47EB156B" w:rsidR="00A82A79" w:rsidRPr="00A82A79"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Over the past 18 months, </w:t>
      </w:r>
      <w:proofErr w:type="spellStart"/>
      <w:r w:rsidRPr="00A82A79">
        <w:rPr>
          <w:rFonts w:ascii="Roboto Light" w:hAnsi="Roboto Light" w:cs="Arial"/>
          <w:color w:val="3229A6"/>
          <w:sz w:val="20"/>
          <w:szCs w:val="20"/>
        </w:rPr>
        <w:t>KeyInvest</w:t>
      </w:r>
      <w:proofErr w:type="spellEnd"/>
      <w:r w:rsidRPr="00A82A79">
        <w:rPr>
          <w:rFonts w:ascii="Roboto Light" w:hAnsi="Roboto Light" w:cs="Arial"/>
          <w:color w:val="3229A6"/>
          <w:sz w:val="20"/>
          <w:szCs w:val="20"/>
        </w:rPr>
        <w:t xml:space="preserve"> has conducted a thorough review of its investment suite with the support of Atchison</w:t>
      </w:r>
      <w:r w:rsidR="00CA3ED9">
        <w:rPr>
          <w:rFonts w:ascii="Roboto Light" w:hAnsi="Roboto Light" w:cs="Arial"/>
          <w:color w:val="3229A6"/>
          <w:sz w:val="20"/>
          <w:szCs w:val="20"/>
        </w:rPr>
        <w:t>,</w:t>
      </w:r>
      <w:r w:rsidRPr="00A82A79">
        <w:rPr>
          <w:rFonts w:ascii="Roboto Light" w:hAnsi="Roboto Light" w:cs="Arial"/>
          <w:color w:val="3229A6"/>
          <w:sz w:val="20"/>
          <w:szCs w:val="20"/>
        </w:rPr>
        <w:t xml:space="preserve"> </w:t>
      </w:r>
      <w:r w:rsidRPr="00A82A79">
        <w:rPr>
          <w:rFonts w:ascii="Roboto Light" w:hAnsi="Roboto Light" w:cs="Arial"/>
          <w:color w:val="3229A6"/>
          <w:sz w:val="20"/>
          <w:szCs w:val="20"/>
        </w:rPr>
        <w:t>with a singular focus</w:t>
      </w:r>
      <w:r w:rsidR="00CA3ED9">
        <w:rPr>
          <w:rFonts w:ascii="Roboto Light" w:hAnsi="Roboto Light" w:cs="Arial"/>
          <w:color w:val="3229A6"/>
          <w:sz w:val="20"/>
          <w:szCs w:val="20"/>
        </w:rPr>
        <w:t xml:space="preserve"> of</w:t>
      </w:r>
      <w:r w:rsidRPr="00A82A79">
        <w:rPr>
          <w:rFonts w:ascii="Roboto Light" w:hAnsi="Roboto Light" w:cs="Arial"/>
          <w:color w:val="3229A6"/>
          <w:sz w:val="20"/>
          <w:szCs w:val="20"/>
        </w:rPr>
        <w:t xml:space="preserve"> deliver</w:t>
      </w:r>
      <w:r w:rsidR="00CA3ED9">
        <w:rPr>
          <w:rFonts w:ascii="Roboto Light" w:hAnsi="Roboto Light" w:cs="Arial"/>
          <w:color w:val="3229A6"/>
          <w:sz w:val="20"/>
          <w:szCs w:val="20"/>
        </w:rPr>
        <w:t>ing</w:t>
      </w:r>
      <w:r w:rsidRPr="00A82A79">
        <w:rPr>
          <w:rFonts w:ascii="Roboto Light" w:hAnsi="Roboto Light" w:cs="Arial"/>
          <w:color w:val="3229A6"/>
          <w:sz w:val="20"/>
          <w:szCs w:val="20"/>
        </w:rPr>
        <w:t xml:space="preserve"> a best-in-class menu of tax-effective, estate-focused investment options accessible through our platform relationships.</w:t>
      </w:r>
      <w:r w:rsidR="00B970F6">
        <w:rPr>
          <w:rFonts w:ascii="Roboto Light" w:hAnsi="Roboto Light" w:cs="Arial"/>
          <w:color w:val="3229A6"/>
          <w:sz w:val="20"/>
          <w:szCs w:val="20"/>
        </w:rPr>
        <w:br/>
      </w:r>
    </w:p>
    <w:p w14:paraId="5AF8688A" w14:textId="65A76187" w:rsidR="00146D37" w:rsidRDefault="00A82A79" w:rsidP="00A82A79">
      <w:pPr>
        <w:spacing w:line="360" w:lineRule="auto"/>
        <w:rPr>
          <w:rFonts w:ascii="Roboto Light" w:hAnsi="Roboto Light" w:cs="Arial"/>
          <w:color w:val="3229A6"/>
          <w:sz w:val="20"/>
          <w:szCs w:val="20"/>
        </w:rPr>
      </w:pPr>
      <w:r w:rsidRPr="00A82A79">
        <w:rPr>
          <w:rFonts w:ascii="Roboto Light" w:hAnsi="Roboto Light" w:cs="Arial"/>
          <w:color w:val="3229A6"/>
          <w:sz w:val="20"/>
          <w:szCs w:val="20"/>
        </w:rPr>
        <w:t xml:space="preserve">This partnership strengthens </w:t>
      </w:r>
      <w:proofErr w:type="spellStart"/>
      <w:r w:rsidRPr="00A82A79">
        <w:rPr>
          <w:rFonts w:ascii="Roboto Light" w:hAnsi="Roboto Light" w:cs="Arial"/>
          <w:color w:val="3229A6"/>
          <w:sz w:val="20"/>
          <w:szCs w:val="20"/>
        </w:rPr>
        <w:t>KeyInvest’s</w:t>
      </w:r>
      <w:proofErr w:type="spellEnd"/>
      <w:r w:rsidRPr="00A82A79">
        <w:rPr>
          <w:rFonts w:ascii="Roboto Light" w:hAnsi="Roboto Light" w:cs="Arial"/>
          <w:color w:val="3229A6"/>
          <w:sz w:val="20"/>
          <w:szCs w:val="20"/>
        </w:rPr>
        <w:t xml:space="preserve"> ability to deliver meaningful, differentiated solutions to platform providers, advisers, and clients </w:t>
      </w:r>
      <w:r w:rsidR="00CA3ED9">
        <w:rPr>
          <w:rFonts w:ascii="Roboto Light" w:hAnsi="Roboto Light" w:cs="Arial"/>
          <w:color w:val="3229A6"/>
          <w:sz w:val="20"/>
          <w:szCs w:val="20"/>
        </w:rPr>
        <w:t>and enhances</w:t>
      </w:r>
      <w:r w:rsidRPr="00A82A79">
        <w:rPr>
          <w:rFonts w:ascii="Roboto Light" w:hAnsi="Roboto Light" w:cs="Arial"/>
          <w:color w:val="3229A6"/>
          <w:sz w:val="20"/>
          <w:szCs w:val="20"/>
        </w:rPr>
        <w:t xml:space="preserve"> estate planning capabilities, broadening investment choice, and driving sustained growth in FUM.</w:t>
      </w:r>
    </w:p>
    <w:p w14:paraId="615573C9" w14:textId="77777777" w:rsidR="00146D37" w:rsidRDefault="00146D37">
      <w:pPr>
        <w:rPr>
          <w:rFonts w:ascii="Roboto Light" w:hAnsi="Roboto Light" w:cs="Arial"/>
          <w:color w:val="3229A6"/>
          <w:sz w:val="20"/>
          <w:szCs w:val="20"/>
        </w:rPr>
      </w:pPr>
      <w:r>
        <w:rPr>
          <w:rFonts w:ascii="Roboto Light" w:hAnsi="Roboto Light" w:cs="Arial"/>
          <w:color w:val="3229A6"/>
          <w:sz w:val="20"/>
          <w:szCs w:val="20"/>
        </w:rPr>
        <w:br w:type="page"/>
      </w:r>
    </w:p>
    <w:p w14:paraId="78B19BA2" w14:textId="7C5415D3" w:rsidR="00146D37" w:rsidRPr="00A82A79" w:rsidRDefault="00146D37" w:rsidP="00A82A79">
      <w:pPr>
        <w:spacing w:line="360" w:lineRule="auto"/>
        <w:rPr>
          <w:rFonts w:ascii="Roboto Light" w:hAnsi="Roboto Light" w:cs="Arial"/>
          <w:color w:val="3229A6"/>
          <w:sz w:val="20"/>
          <w:szCs w:val="20"/>
        </w:rPr>
      </w:pPr>
      <w:r>
        <w:rPr>
          <w:rFonts w:ascii="Roboto Light" w:hAnsi="Roboto Light" w:cs="Arial"/>
          <w:b/>
          <w:bCs/>
          <w:noProof/>
          <w:color w:val="3229A6"/>
          <w:sz w:val="20"/>
          <w:szCs w:val="20"/>
        </w:rPr>
        <w:drawing>
          <wp:anchor distT="0" distB="0" distL="114300" distR="114300" simplePos="0" relativeHeight="251658245" behindDoc="0" locked="0" layoutInCell="1" allowOverlap="1" wp14:anchorId="543DF84F" wp14:editId="0E1D379F">
            <wp:simplePos x="0" y="0"/>
            <wp:positionH relativeFrom="margin">
              <wp:posOffset>1238147</wp:posOffset>
            </wp:positionH>
            <wp:positionV relativeFrom="margin">
              <wp:posOffset>10234</wp:posOffset>
            </wp:positionV>
            <wp:extent cx="917119" cy="792000"/>
            <wp:effectExtent l="0" t="0" r="0" b="0"/>
            <wp:wrapSquare wrapText="bothSides"/>
            <wp:docPr id="1197541159"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1159" name="Picture 10" descr="A black background with a black square&#10;&#10;AI-generated content may be incorrect."/>
                    <pic:cNvPicPr/>
                  </pic:nvPicPr>
                  <pic:blipFill>
                    <a:blip r:embed="rId16"/>
                    <a:stretch>
                      <a:fillRect/>
                    </a:stretch>
                  </pic:blipFill>
                  <pic:spPr>
                    <a:xfrm>
                      <a:off x="0" y="0"/>
                      <a:ext cx="917119" cy="792000"/>
                    </a:xfrm>
                    <a:prstGeom prst="rect">
                      <a:avLst/>
                    </a:prstGeom>
                  </pic:spPr>
                </pic:pic>
              </a:graphicData>
            </a:graphic>
          </wp:anchor>
        </w:drawing>
      </w:r>
      <w:r>
        <w:rPr>
          <w:rFonts w:ascii="Roboto Light" w:hAnsi="Roboto Light" w:cs="Arial"/>
          <w:b/>
          <w:bCs/>
          <w:noProof/>
          <w:color w:val="3229A6"/>
          <w:sz w:val="20"/>
          <w:szCs w:val="20"/>
        </w:rPr>
        <w:drawing>
          <wp:inline distT="0" distB="0" distL="0" distR="0" wp14:anchorId="71338774" wp14:editId="64534AB7">
            <wp:extent cx="960787" cy="792000"/>
            <wp:effectExtent l="0" t="0" r="4445" b="0"/>
            <wp:docPr id="1540416692"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16692" name="Picture 9" descr="A black background with a black square&#10;&#10;AI-generated content may be incorrect."/>
                    <pic:cNvPicPr/>
                  </pic:nvPicPr>
                  <pic:blipFill>
                    <a:blip r:embed="rId17"/>
                    <a:stretch>
                      <a:fillRect/>
                    </a:stretch>
                  </pic:blipFill>
                  <pic:spPr>
                    <a:xfrm>
                      <a:off x="0" y="0"/>
                      <a:ext cx="960787" cy="792000"/>
                    </a:xfrm>
                    <a:prstGeom prst="rect">
                      <a:avLst/>
                    </a:prstGeom>
                  </pic:spPr>
                </pic:pic>
              </a:graphicData>
            </a:graphic>
          </wp:inline>
        </w:drawing>
      </w:r>
      <w:r w:rsidRPr="00146D37">
        <w:rPr>
          <w:rFonts w:ascii="Roboto Light" w:hAnsi="Roboto Light" w:cs="Arial"/>
          <w:b/>
          <w:bCs/>
          <w:noProof/>
          <w:color w:val="3229A6"/>
          <w:sz w:val="20"/>
          <w:szCs w:val="20"/>
        </w:rPr>
        <w:t xml:space="preserve"> </w:t>
      </w:r>
    </w:p>
    <w:p w14:paraId="6F2DAFAE" w14:textId="77777777" w:rsidR="00FF4665" w:rsidRDefault="00FF4665" w:rsidP="00050877">
      <w:pPr>
        <w:spacing w:line="360" w:lineRule="auto"/>
        <w:rPr>
          <w:rFonts w:ascii="Roboto Light" w:hAnsi="Roboto Light" w:cs="Arial"/>
          <w:color w:val="3229A6"/>
          <w:sz w:val="20"/>
          <w:szCs w:val="20"/>
        </w:rPr>
      </w:pPr>
    </w:p>
    <w:p w14:paraId="206DAA23" w14:textId="3A0ECD5C" w:rsidR="001812D4" w:rsidRPr="001812D4" w:rsidRDefault="001812D4" w:rsidP="001812D4">
      <w:pPr>
        <w:pStyle w:val="Body"/>
        <w:spacing w:after="120" w:line="280" w:lineRule="exact"/>
        <w:rPr>
          <w:b/>
          <w:bCs/>
        </w:rPr>
      </w:pPr>
      <w:r>
        <w:rPr>
          <w:b/>
          <w:bCs/>
        </w:rPr>
        <w:t>Capital Outcomes &amp; The Inside Network</w:t>
      </w:r>
    </w:p>
    <w:p w14:paraId="789D3F7C" w14:textId="2EC6F473" w:rsidR="00A76892" w:rsidRPr="00A76892" w:rsidRDefault="00A76892" w:rsidP="001812D4">
      <w:pPr>
        <w:pStyle w:val="Body"/>
        <w:spacing w:after="120" w:line="280" w:lineRule="exact"/>
      </w:pPr>
      <w:proofErr w:type="spellStart"/>
      <w:r>
        <w:t>KeyInvest</w:t>
      </w:r>
      <w:proofErr w:type="spellEnd"/>
      <w:r>
        <w:t xml:space="preserve"> has established a powerful partnership</w:t>
      </w:r>
      <w:r w:rsidR="00D16690">
        <w:t xml:space="preserve"> with</w:t>
      </w:r>
      <w:r w:rsidR="0034472C" w:rsidRPr="00743414">
        <w:t xml:space="preserve"> </w:t>
      </w:r>
      <w:r>
        <w:t xml:space="preserve">two of </w:t>
      </w:r>
      <w:r>
        <w:t xml:space="preserve">the </w:t>
      </w:r>
      <w:r>
        <w:t xml:space="preserve">most respected voices, </w:t>
      </w:r>
      <w:r w:rsidR="00394E31">
        <w:t>Capital Outcomes</w:t>
      </w:r>
      <w:r>
        <w:t xml:space="preserve"> and The Inside Network.</w:t>
      </w:r>
    </w:p>
    <w:p w14:paraId="034B007F" w14:textId="441AE7CC" w:rsidR="001360DE" w:rsidRDefault="00394E31" w:rsidP="00A76892">
      <w:pPr>
        <w:pStyle w:val="Body"/>
        <w:spacing w:after="120" w:line="280" w:lineRule="exact"/>
      </w:pPr>
      <w:r>
        <w:t>Capital Outcomes</w:t>
      </w:r>
      <w:r>
        <w:t xml:space="preserve"> </w:t>
      </w:r>
      <w:r w:rsidR="00A76892">
        <w:t>is</w:t>
      </w:r>
      <w:r>
        <w:t xml:space="preserve"> a public relations</w:t>
      </w:r>
      <w:r w:rsidR="00A8008F">
        <w:t xml:space="preserve">, marketing and creative firm </w:t>
      </w:r>
      <w:proofErr w:type="spellStart"/>
      <w:r w:rsidR="00A8008F">
        <w:t>specialising</w:t>
      </w:r>
      <w:proofErr w:type="spellEnd"/>
      <w:r w:rsidR="00A8008F">
        <w:t xml:space="preserve"> in financial services</w:t>
      </w:r>
      <w:r w:rsidR="00B45D27">
        <w:t>,</w:t>
      </w:r>
      <w:r w:rsidR="00A8008F">
        <w:t xml:space="preserve"> and</w:t>
      </w:r>
      <w:r w:rsidR="001A506F">
        <w:t xml:space="preserve"> </w:t>
      </w:r>
      <w:r>
        <w:t>The Inside Network</w:t>
      </w:r>
      <w:r w:rsidR="00A76892">
        <w:t xml:space="preserve"> is</w:t>
      </w:r>
      <w:r>
        <w:t xml:space="preserve"> </w:t>
      </w:r>
      <w:r>
        <w:t xml:space="preserve">a </w:t>
      </w:r>
      <w:r w:rsidR="00690502">
        <w:t xml:space="preserve">dedicated community of investment professionals connecting </w:t>
      </w:r>
      <w:r w:rsidR="00234F55">
        <w:t>through events programs, publications and educational channels</w:t>
      </w:r>
      <w:r w:rsidR="00764B0E">
        <w:t>.</w:t>
      </w:r>
    </w:p>
    <w:p w14:paraId="731CC17F" w14:textId="6819EA0B" w:rsidR="00A76892" w:rsidRDefault="00A76892" w:rsidP="00A76892">
      <w:pPr>
        <w:pStyle w:val="Body"/>
        <w:spacing w:after="120" w:line="280" w:lineRule="exact"/>
      </w:pPr>
      <w:r>
        <w:t>Together</w:t>
      </w:r>
      <w:r w:rsidR="005C42D8">
        <w:t>, we will deliver an integrated marketing</w:t>
      </w:r>
      <w:r w:rsidR="00FE0CDD">
        <w:t>, communications and distribution strategy that</w:t>
      </w:r>
      <w:r w:rsidR="005C42D8">
        <w:t xml:space="preserve"> </w:t>
      </w:r>
      <w:r w:rsidR="007416D2">
        <w:t xml:space="preserve">includes key initiatives such as:  </w:t>
      </w:r>
    </w:p>
    <w:p w14:paraId="21B1D7CE" w14:textId="43D7A2A7" w:rsidR="00A8008F" w:rsidRDefault="00452E30" w:rsidP="00A8008F">
      <w:pPr>
        <w:pStyle w:val="Body"/>
        <w:numPr>
          <w:ilvl w:val="0"/>
          <w:numId w:val="34"/>
        </w:numPr>
        <w:spacing w:after="120" w:line="280" w:lineRule="exact"/>
      </w:pPr>
      <w:r>
        <w:t xml:space="preserve">The </w:t>
      </w:r>
      <w:r w:rsidR="0015750B">
        <w:t>development</w:t>
      </w:r>
      <w:r>
        <w:t xml:space="preserve"> and execution of </w:t>
      </w:r>
      <w:r w:rsidR="000A7C9A">
        <w:t>an</w:t>
      </w:r>
      <w:r>
        <w:t xml:space="preserve"> integrated and cohesive </w:t>
      </w:r>
      <w:r w:rsidR="0015750B">
        <w:t xml:space="preserve">marketing, communication and distribution strategy to engage the adviser and </w:t>
      </w:r>
      <w:r w:rsidR="0015750B">
        <w:t xml:space="preserve">direct </w:t>
      </w:r>
      <w:r w:rsidR="0015750B">
        <w:t xml:space="preserve">investor segments. </w:t>
      </w:r>
    </w:p>
    <w:p w14:paraId="3CAADB38" w14:textId="171696EA" w:rsidR="006A126A" w:rsidRDefault="006A126A" w:rsidP="00A8008F">
      <w:pPr>
        <w:pStyle w:val="Body"/>
        <w:numPr>
          <w:ilvl w:val="0"/>
          <w:numId w:val="34"/>
        </w:numPr>
        <w:spacing w:after="120" w:line="280" w:lineRule="exact"/>
      </w:pPr>
      <w:r>
        <w:t>Leverage</w:t>
      </w:r>
      <w:r w:rsidR="003F41CC">
        <w:t xml:space="preserve"> earned media </w:t>
      </w:r>
      <w:r>
        <w:t>opportunities through strategic interviews with mainstream and trade financial media, alongside timely fund performance updates and thought leadership.</w:t>
      </w:r>
    </w:p>
    <w:p w14:paraId="2D3026CC" w14:textId="0A863C0D" w:rsidR="004A0866" w:rsidRDefault="004A0866" w:rsidP="004A0866">
      <w:pPr>
        <w:pStyle w:val="Body"/>
        <w:numPr>
          <w:ilvl w:val="0"/>
          <w:numId w:val="34"/>
        </w:numPr>
      </w:pPr>
      <w:r>
        <w:t>Development and e</w:t>
      </w:r>
      <w:r w:rsidRPr="004B0B43">
        <w:t>xecution of high</w:t>
      </w:r>
      <w:r>
        <w:t>-quality content including though</w:t>
      </w:r>
      <w:r w:rsidRPr="004B0B43">
        <w:t>t leadership articles</w:t>
      </w:r>
      <w:r>
        <w:t>, videos and podcasts</w:t>
      </w:r>
      <w:r w:rsidRPr="004B0B43">
        <w:t xml:space="preserve"> to boost awareness</w:t>
      </w:r>
      <w:r>
        <w:t xml:space="preserve"> of </w:t>
      </w:r>
      <w:proofErr w:type="spellStart"/>
      <w:r>
        <w:t>KeyInvest</w:t>
      </w:r>
      <w:proofErr w:type="spellEnd"/>
      <w:r>
        <w:t xml:space="preserve"> CEO,</w:t>
      </w:r>
      <w:r w:rsidRPr="004B0B43">
        <w:t xml:space="preserve"> and </w:t>
      </w:r>
      <w:r>
        <w:t>enhance the overall credibility of the firm</w:t>
      </w:r>
      <w:r w:rsidRPr="004B0B43">
        <w:t>.</w:t>
      </w:r>
    </w:p>
    <w:p w14:paraId="7AD0B237" w14:textId="42576153" w:rsidR="008E6B0A" w:rsidRDefault="00B62665" w:rsidP="00A8008F">
      <w:pPr>
        <w:pStyle w:val="Body"/>
        <w:numPr>
          <w:ilvl w:val="0"/>
          <w:numId w:val="34"/>
        </w:numPr>
        <w:spacing w:after="120" w:line="280" w:lineRule="exact"/>
      </w:pPr>
      <w:r>
        <w:t xml:space="preserve">Facilitating and participating in industry-wider symposiums </w:t>
      </w:r>
      <w:r w:rsidR="00E33438">
        <w:t xml:space="preserve">discussing investment strategies, the positioning of </w:t>
      </w:r>
      <w:proofErr w:type="spellStart"/>
      <w:r w:rsidR="00E33438">
        <w:t>KeyInvest’s</w:t>
      </w:r>
      <w:proofErr w:type="spellEnd"/>
      <w:r w:rsidR="00E33438">
        <w:t xml:space="preserve"> investment menu and accessibility through the platform.</w:t>
      </w:r>
    </w:p>
    <w:p w14:paraId="2AB0241F" w14:textId="7DDE5559" w:rsidR="00E33438" w:rsidRDefault="00CA5A36" w:rsidP="00A8008F">
      <w:pPr>
        <w:pStyle w:val="Body"/>
        <w:numPr>
          <w:ilvl w:val="0"/>
          <w:numId w:val="34"/>
        </w:numPr>
        <w:spacing w:after="120" w:line="280" w:lineRule="exact"/>
      </w:pPr>
      <w:r>
        <w:t xml:space="preserve">Facilitation of education webinars targeting The Inside Networks adviser database </w:t>
      </w:r>
      <w:r w:rsidR="00B12A91">
        <w:t xml:space="preserve">of </w:t>
      </w:r>
      <w:r w:rsidR="00AE219A" w:rsidRPr="00AE219A">
        <w:t>12,000 plus</w:t>
      </w:r>
      <w:r w:rsidR="00B12A91" w:rsidRPr="00AE219A">
        <w:t>.</w:t>
      </w:r>
    </w:p>
    <w:p w14:paraId="5B976597" w14:textId="5694B8C5" w:rsidR="004A0866" w:rsidRDefault="004A0866" w:rsidP="004A0866">
      <w:pPr>
        <w:pStyle w:val="Body"/>
        <w:numPr>
          <w:ilvl w:val="0"/>
          <w:numId w:val="34"/>
        </w:numPr>
      </w:pPr>
      <w:r>
        <w:t xml:space="preserve">Leverage </w:t>
      </w:r>
      <w:proofErr w:type="spellStart"/>
      <w:r>
        <w:t>KeyInvest’s</w:t>
      </w:r>
      <w:proofErr w:type="spellEnd"/>
      <w:r>
        <w:t xml:space="preserve"> extensive database of 1,100 advisers and 3,300 existing bondholders to accelerate platform adoption and consider other investment solutions through targeted email campaigns and </w:t>
      </w:r>
      <w:proofErr w:type="spellStart"/>
      <w:r>
        <w:t>personalised</w:t>
      </w:r>
      <w:proofErr w:type="spellEnd"/>
      <w:r>
        <w:t xml:space="preserve"> communications. </w:t>
      </w:r>
    </w:p>
    <w:p w14:paraId="070F96BB" w14:textId="30381F09" w:rsidR="004D36F0" w:rsidRDefault="00B12A91" w:rsidP="00A8008F">
      <w:pPr>
        <w:pStyle w:val="Body"/>
        <w:numPr>
          <w:ilvl w:val="0"/>
          <w:numId w:val="34"/>
        </w:numPr>
        <w:spacing w:after="120" w:line="280" w:lineRule="exact"/>
      </w:pPr>
      <w:proofErr w:type="spellStart"/>
      <w:r>
        <w:t>Utilisation</w:t>
      </w:r>
      <w:proofErr w:type="spellEnd"/>
      <w:r>
        <w:t xml:space="preserve"> of industry </w:t>
      </w:r>
      <w:proofErr w:type="spellStart"/>
      <w:r>
        <w:t>recognised</w:t>
      </w:r>
      <w:proofErr w:type="spellEnd"/>
      <w:r>
        <w:t xml:space="preserve"> </w:t>
      </w:r>
      <w:r w:rsidR="00F7314B">
        <w:t xml:space="preserve">achievements including </w:t>
      </w:r>
      <w:r w:rsidR="0009278E">
        <w:t>KeyInvest’s Highly Recommended research rating with Lonsec</w:t>
      </w:r>
      <w:r w:rsidR="00DA25B7">
        <w:t xml:space="preserve"> is expected to </w:t>
      </w:r>
      <w:r w:rsidR="00AE0809">
        <w:t xml:space="preserve">have </w:t>
      </w:r>
      <w:r w:rsidR="00795DE0">
        <w:t>great</w:t>
      </w:r>
      <w:r w:rsidR="00AE0809">
        <w:t xml:space="preserve"> appeal with external dealer groups</w:t>
      </w:r>
      <w:r w:rsidR="00DA243A">
        <w:t xml:space="preserve"> and advisers.</w:t>
      </w:r>
    </w:p>
    <w:p w14:paraId="65C4F4EC" w14:textId="6E1612D3" w:rsidR="004A0866" w:rsidRDefault="004A0866" w:rsidP="004A0866">
      <w:pPr>
        <w:pStyle w:val="Body"/>
        <w:numPr>
          <w:ilvl w:val="0"/>
          <w:numId w:val="34"/>
        </w:numPr>
      </w:pPr>
      <w:r w:rsidRPr="004B0B43">
        <w:t xml:space="preserve">Digital marketing campaigns </w:t>
      </w:r>
      <w:r w:rsidR="00A859CB" w:rsidRPr="004B0B43">
        <w:t>include</w:t>
      </w:r>
      <w:r w:rsidRPr="004B0B43">
        <w:t xml:space="preserve"> webinars, social media engagement, and online educational content focusing on the implications of Division 296 tax legislation and</w:t>
      </w:r>
      <w:r>
        <w:t xml:space="preserve"> </w:t>
      </w:r>
      <w:r w:rsidRPr="00983D5A">
        <w:rPr>
          <w:szCs w:val="20"/>
        </w:rPr>
        <w:t>Investment Bond</w:t>
      </w:r>
      <w:r w:rsidRPr="00743414">
        <w:t xml:space="preserve"> </w:t>
      </w:r>
      <w:r w:rsidRPr="004B0B43">
        <w:t>benefits.</w:t>
      </w:r>
    </w:p>
    <w:p w14:paraId="7C10EFF9" w14:textId="30449182" w:rsidR="0062548D" w:rsidRPr="0062548D" w:rsidRDefault="004D36F0" w:rsidP="0062548D">
      <w:pPr>
        <w:pStyle w:val="Body"/>
        <w:numPr>
          <w:ilvl w:val="0"/>
          <w:numId w:val="34"/>
        </w:numPr>
        <w:spacing w:after="120" w:line="280" w:lineRule="exact"/>
      </w:pPr>
      <w:r w:rsidRPr="00743414">
        <w:t>Ongoing adviser engagement initiatives to build advocacy and drive organic referral flows.</w:t>
      </w:r>
    </w:p>
    <w:p w14:paraId="730B9BA6" w14:textId="45FBE511" w:rsidR="00854694" w:rsidRPr="0031687F" w:rsidRDefault="00CE2AC3" w:rsidP="00173CB8">
      <w:pPr>
        <w:rPr>
          <w:rFonts w:ascii="Arial" w:hAnsi="Arial" w:cs="Arial"/>
          <w:b/>
          <w:bCs/>
        </w:rPr>
      </w:pPr>
      <w:r w:rsidRPr="004B0B43">
        <w:rPr>
          <w:rFonts w:ascii="Arial" w:hAnsi="Arial" w:cs="Arial"/>
          <w:b/>
          <w:bCs/>
        </w:rPr>
        <w:br w:type="page"/>
      </w:r>
    </w:p>
    <w:p w14:paraId="42C9259E" w14:textId="0CBC8E4B" w:rsidR="00173CB8" w:rsidRPr="00743414" w:rsidRDefault="00F90CF3" w:rsidP="004647B0">
      <w:pPr>
        <w:pStyle w:val="Subheading"/>
      </w:pPr>
      <w:r w:rsidRPr="000710A7">
        <w:lastRenderedPageBreak/>
        <w:t>Conclusion</w:t>
      </w:r>
    </w:p>
    <w:p w14:paraId="31660A99" w14:textId="77777777"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 xml:space="preserve">As the financial landscape continues to evolve, platform providers are under increasing pressure to respond to changing client demands, regulatory shifts, and the need for broader investment options. </w:t>
      </w:r>
    </w:p>
    <w:p w14:paraId="57719095" w14:textId="77777777" w:rsidR="008D5463" w:rsidRDefault="008D5463" w:rsidP="008D5463">
      <w:pPr>
        <w:rPr>
          <w:rFonts w:ascii="Roboto Light" w:eastAsiaTheme="minorEastAsia" w:hAnsi="Roboto Light" w:cs="Arial"/>
          <w:color w:val="3229A6"/>
          <w:sz w:val="20"/>
          <w:lang w:eastAsia="en-US"/>
        </w:rPr>
      </w:pPr>
    </w:p>
    <w:p w14:paraId="37D41101" w14:textId="2D6AEFD1"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The</w:t>
      </w:r>
      <w:r>
        <w:rPr>
          <w:rFonts w:ascii="Roboto Light" w:eastAsiaTheme="minorEastAsia" w:hAnsi="Roboto Light" w:cs="Arial"/>
          <w:color w:val="3229A6"/>
          <w:sz w:val="20"/>
          <w:lang w:eastAsia="en-US"/>
        </w:rPr>
        <w:t xml:space="preserve"> impending introduction</w:t>
      </w:r>
      <w:r w:rsidRPr="008D5463">
        <w:rPr>
          <w:rFonts w:ascii="Roboto Light" w:eastAsiaTheme="minorEastAsia" w:hAnsi="Roboto Light" w:cs="Arial"/>
          <w:color w:val="3229A6"/>
          <w:sz w:val="20"/>
          <w:lang w:eastAsia="en-US"/>
        </w:rPr>
        <w:t xml:space="preserve"> of Division 296 and the $3.5 trillion intergenerational wealth transfer </w:t>
      </w:r>
      <w:r>
        <w:rPr>
          <w:rFonts w:ascii="Roboto Light" w:eastAsiaTheme="minorEastAsia" w:hAnsi="Roboto Light" w:cs="Arial"/>
          <w:color w:val="3229A6"/>
          <w:sz w:val="20"/>
          <w:lang w:eastAsia="en-US"/>
        </w:rPr>
        <w:t>confirms</w:t>
      </w:r>
      <w:r w:rsidRPr="008D5463">
        <w:rPr>
          <w:rFonts w:ascii="Roboto Light" w:eastAsiaTheme="minorEastAsia" w:hAnsi="Roboto Light" w:cs="Arial"/>
          <w:color w:val="3229A6"/>
          <w:sz w:val="20"/>
          <w:lang w:eastAsia="en-US"/>
        </w:rPr>
        <w:t xml:space="preserve"> the urgency for platforms to offer tax-effective, estate-focused investment solutions that go beyond traditional super and non-super streams.</w:t>
      </w:r>
    </w:p>
    <w:p w14:paraId="5645A71B" w14:textId="6691F935" w:rsidR="00FF6F16" w:rsidRDefault="00FF6F16" w:rsidP="008D5463">
      <w:pPr>
        <w:rPr>
          <w:rFonts w:ascii="Roboto Light" w:eastAsiaTheme="minorEastAsia" w:hAnsi="Roboto Light" w:cs="Arial"/>
          <w:color w:val="3229A6"/>
          <w:sz w:val="20"/>
          <w:lang w:eastAsia="en-US"/>
        </w:rPr>
      </w:pPr>
    </w:p>
    <w:p w14:paraId="20593A8B" w14:textId="58D50DBB" w:rsidR="00FF6F16" w:rsidRDefault="00FF6F16" w:rsidP="008D5463">
      <w:pPr>
        <w:rPr>
          <w:rFonts w:ascii="Roboto Light" w:eastAsiaTheme="minorEastAsia" w:hAnsi="Roboto Light" w:cs="Arial"/>
          <w:color w:val="3229A6"/>
          <w:sz w:val="20"/>
          <w:lang w:eastAsia="en-US"/>
        </w:rPr>
      </w:pPr>
      <w:r>
        <w:rPr>
          <w:rFonts w:ascii="Roboto Light" w:eastAsiaTheme="minorEastAsia" w:hAnsi="Roboto Light" w:cs="Arial"/>
          <w:color w:val="3229A6"/>
          <w:sz w:val="20"/>
          <w:lang w:eastAsia="en-US"/>
        </w:rPr>
        <w:t xml:space="preserve">By </w:t>
      </w:r>
      <w:proofErr w:type="gramStart"/>
      <w:r>
        <w:rPr>
          <w:rFonts w:ascii="Roboto Light" w:eastAsiaTheme="minorEastAsia" w:hAnsi="Roboto Light" w:cs="Arial"/>
          <w:color w:val="3229A6"/>
          <w:sz w:val="20"/>
          <w:lang w:eastAsia="en-US"/>
        </w:rPr>
        <w:t>entering into</w:t>
      </w:r>
      <w:proofErr w:type="gramEnd"/>
      <w:r>
        <w:rPr>
          <w:rFonts w:ascii="Roboto Light" w:eastAsiaTheme="minorEastAsia" w:hAnsi="Roboto Light" w:cs="Arial"/>
          <w:color w:val="3229A6"/>
          <w:sz w:val="20"/>
          <w:lang w:eastAsia="en-US"/>
        </w:rPr>
        <w:t xml:space="preserve"> a strategic partnership with </w:t>
      </w:r>
      <w:proofErr w:type="spellStart"/>
      <w:r>
        <w:rPr>
          <w:rFonts w:ascii="Roboto Light" w:eastAsiaTheme="minorEastAsia" w:hAnsi="Roboto Light" w:cs="Arial"/>
          <w:color w:val="3229A6"/>
          <w:sz w:val="20"/>
          <w:lang w:eastAsia="en-US"/>
        </w:rPr>
        <w:t>KeyInvest</w:t>
      </w:r>
      <w:proofErr w:type="spellEnd"/>
      <w:r>
        <w:rPr>
          <w:rFonts w:ascii="Roboto Light" w:eastAsiaTheme="minorEastAsia" w:hAnsi="Roboto Light" w:cs="Arial"/>
          <w:color w:val="3229A6"/>
          <w:sz w:val="20"/>
          <w:lang w:eastAsia="en-US"/>
        </w:rPr>
        <w:t xml:space="preserve"> </w:t>
      </w:r>
      <w:r w:rsidR="00FF4111">
        <w:rPr>
          <w:rFonts w:ascii="Roboto Light" w:eastAsiaTheme="minorEastAsia" w:hAnsi="Roboto Light" w:cs="Arial"/>
          <w:color w:val="3229A6"/>
          <w:sz w:val="20"/>
          <w:lang w:eastAsia="en-US"/>
        </w:rPr>
        <w:t>and</w:t>
      </w:r>
      <w:r>
        <w:rPr>
          <w:rFonts w:ascii="Roboto Light" w:eastAsiaTheme="minorEastAsia" w:hAnsi="Roboto Light" w:cs="Arial"/>
          <w:color w:val="3229A6"/>
          <w:sz w:val="20"/>
          <w:lang w:eastAsia="en-US"/>
        </w:rPr>
        <w:t xml:space="preserve"> </w:t>
      </w:r>
      <w:r w:rsidR="00A34839">
        <w:rPr>
          <w:rFonts w:ascii="Roboto Light" w:eastAsiaTheme="minorEastAsia" w:hAnsi="Roboto Light" w:cs="Arial"/>
          <w:color w:val="3229A6"/>
          <w:sz w:val="20"/>
          <w:lang w:eastAsia="en-US"/>
        </w:rPr>
        <w:t>adding the investment menu onto the APL</w:t>
      </w:r>
      <w:r w:rsidR="00FF4111">
        <w:rPr>
          <w:rFonts w:ascii="Roboto Light" w:eastAsiaTheme="minorEastAsia" w:hAnsi="Roboto Light" w:cs="Arial"/>
          <w:color w:val="3229A6"/>
          <w:sz w:val="20"/>
          <w:lang w:eastAsia="en-US"/>
        </w:rPr>
        <w:t xml:space="preserve">, </w:t>
      </w:r>
      <w:r w:rsidR="005B5E0A">
        <w:rPr>
          <w:rFonts w:ascii="Roboto Light" w:eastAsiaTheme="minorEastAsia" w:hAnsi="Roboto Light" w:cs="Arial"/>
          <w:color w:val="3229A6"/>
          <w:sz w:val="20"/>
          <w:lang w:eastAsia="en-US"/>
        </w:rPr>
        <w:t xml:space="preserve">the platform is strongly positioned to lead the shift as advisers become more compliant, look at streamlining processes and </w:t>
      </w:r>
      <w:r w:rsidR="0095682A">
        <w:rPr>
          <w:rFonts w:ascii="Roboto Light" w:eastAsiaTheme="minorEastAsia" w:hAnsi="Roboto Light" w:cs="Arial"/>
          <w:color w:val="3229A6"/>
          <w:sz w:val="20"/>
          <w:lang w:eastAsia="en-US"/>
        </w:rPr>
        <w:t xml:space="preserve">including relevant investment solutions into their portfolios. </w:t>
      </w:r>
    </w:p>
    <w:p w14:paraId="1851EF70" w14:textId="77777777" w:rsidR="008D5463" w:rsidRPr="008D5463" w:rsidRDefault="008D5463" w:rsidP="008D5463">
      <w:pPr>
        <w:rPr>
          <w:rFonts w:ascii="Roboto Light" w:eastAsiaTheme="minorEastAsia" w:hAnsi="Roboto Light" w:cs="Arial"/>
          <w:color w:val="3229A6"/>
          <w:sz w:val="20"/>
          <w:lang w:eastAsia="en-US"/>
        </w:rPr>
      </w:pPr>
    </w:p>
    <w:p w14:paraId="5D9D15C0" w14:textId="14B22852"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 xml:space="preserve">This </w:t>
      </w:r>
      <w:r w:rsidR="0095682A">
        <w:rPr>
          <w:rFonts w:ascii="Roboto Light" w:eastAsiaTheme="minorEastAsia" w:hAnsi="Roboto Light" w:cs="Arial"/>
          <w:color w:val="3229A6"/>
          <w:sz w:val="20"/>
          <w:lang w:eastAsia="en-US"/>
        </w:rPr>
        <w:t>strategic partnership</w:t>
      </w:r>
      <w:r w:rsidRPr="008D5463">
        <w:rPr>
          <w:rFonts w:ascii="Roboto Light" w:eastAsiaTheme="minorEastAsia" w:hAnsi="Roboto Light" w:cs="Arial"/>
          <w:color w:val="3229A6"/>
          <w:sz w:val="20"/>
          <w:lang w:eastAsia="en-US"/>
        </w:rPr>
        <w:t xml:space="preserve"> unlocks an additional revenue stream, broadens your platform’s investment menu, and supports advisers in delivering better long-term outcomes for clients.</w:t>
      </w:r>
    </w:p>
    <w:p w14:paraId="3CDBE5B7" w14:textId="77777777" w:rsidR="008D5463" w:rsidRPr="008D5463" w:rsidRDefault="008D5463" w:rsidP="008D5463">
      <w:pPr>
        <w:rPr>
          <w:rFonts w:ascii="Roboto Light" w:eastAsiaTheme="minorEastAsia" w:hAnsi="Roboto Light" w:cs="Arial"/>
          <w:color w:val="3229A6"/>
          <w:sz w:val="20"/>
          <w:lang w:eastAsia="en-US"/>
        </w:rPr>
      </w:pPr>
    </w:p>
    <w:p w14:paraId="6E583E0A" w14:textId="0AB4EF30" w:rsid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With 147</w:t>
      </w:r>
      <w:r w:rsidR="001F4EEE">
        <w:rPr>
          <w:rFonts w:ascii="Roboto Light" w:eastAsiaTheme="minorEastAsia" w:hAnsi="Roboto Light" w:cs="Arial"/>
          <w:color w:val="3229A6"/>
          <w:sz w:val="20"/>
          <w:lang w:eastAsia="en-US"/>
        </w:rPr>
        <w:t>-</w:t>
      </w:r>
      <w:r w:rsidRPr="008D5463">
        <w:rPr>
          <w:rFonts w:ascii="Roboto Light" w:eastAsiaTheme="minorEastAsia" w:hAnsi="Roboto Light" w:cs="Arial"/>
          <w:color w:val="3229A6"/>
          <w:sz w:val="20"/>
          <w:lang w:eastAsia="en-US"/>
        </w:rPr>
        <w:t xml:space="preserve">years of heritage, APRA regulation, and a Highly Recommended </w:t>
      </w:r>
      <w:proofErr w:type="spellStart"/>
      <w:r w:rsidRPr="008D5463">
        <w:rPr>
          <w:rFonts w:ascii="Roboto Light" w:eastAsiaTheme="minorEastAsia" w:hAnsi="Roboto Light" w:cs="Arial"/>
          <w:color w:val="3229A6"/>
          <w:sz w:val="20"/>
          <w:lang w:eastAsia="en-US"/>
        </w:rPr>
        <w:t>Lonsec</w:t>
      </w:r>
      <w:proofErr w:type="spellEnd"/>
      <w:r w:rsidRPr="008D5463">
        <w:rPr>
          <w:rFonts w:ascii="Roboto Light" w:eastAsiaTheme="minorEastAsia" w:hAnsi="Roboto Light" w:cs="Arial"/>
          <w:color w:val="3229A6"/>
          <w:sz w:val="20"/>
          <w:lang w:eastAsia="en-US"/>
        </w:rPr>
        <w:t xml:space="preserve"> rating, </w:t>
      </w:r>
      <w:proofErr w:type="spellStart"/>
      <w:r w:rsidRPr="008D5463">
        <w:rPr>
          <w:rFonts w:ascii="Roboto Light" w:eastAsiaTheme="minorEastAsia" w:hAnsi="Roboto Light" w:cs="Arial"/>
          <w:color w:val="3229A6"/>
          <w:sz w:val="20"/>
          <w:lang w:eastAsia="en-US"/>
        </w:rPr>
        <w:t>KeyInvest</w:t>
      </w:r>
      <w:proofErr w:type="spellEnd"/>
      <w:r w:rsidRPr="008D5463">
        <w:rPr>
          <w:rFonts w:ascii="Roboto Light" w:eastAsiaTheme="minorEastAsia" w:hAnsi="Roboto Light" w:cs="Arial"/>
          <w:color w:val="3229A6"/>
          <w:sz w:val="20"/>
          <w:lang w:eastAsia="en-US"/>
        </w:rPr>
        <w:t xml:space="preserve"> brings proven credibility, operational excellence, and a strong commitment to innovation. Supported by expert partners including Atchison, Capital Outcomes, and The Inside Network, we are uniquely positioned to drive engagement, scale, and impact.</w:t>
      </w:r>
    </w:p>
    <w:p w14:paraId="6BF95770" w14:textId="77777777" w:rsidR="008D5463" w:rsidRPr="008D5463" w:rsidRDefault="008D5463" w:rsidP="008D5463">
      <w:pPr>
        <w:rPr>
          <w:rFonts w:ascii="Roboto Light" w:eastAsiaTheme="minorEastAsia" w:hAnsi="Roboto Light" w:cs="Arial"/>
          <w:color w:val="3229A6"/>
          <w:sz w:val="20"/>
          <w:lang w:eastAsia="en-US"/>
        </w:rPr>
      </w:pPr>
    </w:p>
    <w:p w14:paraId="4A50F6ED" w14:textId="390B47D2" w:rsidR="008D5463" w:rsidRP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Together, we can capture a meaningful share of the $240 billion in assets seeking new investment structures</w:t>
      </w:r>
      <w:r w:rsidR="00413914">
        <w:rPr>
          <w:rFonts w:ascii="Roboto Light" w:eastAsiaTheme="minorEastAsia" w:hAnsi="Roboto Light" w:cs="Arial"/>
          <w:color w:val="3229A6"/>
          <w:sz w:val="20"/>
          <w:lang w:eastAsia="en-US"/>
        </w:rPr>
        <w:t>,</w:t>
      </w:r>
      <w:r w:rsidRPr="008D5463">
        <w:rPr>
          <w:rFonts w:ascii="Roboto Light" w:eastAsiaTheme="minorEastAsia" w:hAnsi="Roboto Light" w:cs="Arial"/>
          <w:color w:val="3229A6"/>
          <w:sz w:val="20"/>
          <w:lang w:eastAsia="en-US"/>
        </w:rPr>
        <w:t xml:space="preserve"> and build a sustainable, future-ready solution for advisers and investors alike.</w:t>
      </w:r>
    </w:p>
    <w:p w14:paraId="22E86052" w14:textId="77777777" w:rsidR="00413914" w:rsidRDefault="00413914" w:rsidP="008D5463">
      <w:pPr>
        <w:rPr>
          <w:rFonts w:ascii="Roboto Light" w:eastAsiaTheme="minorEastAsia" w:hAnsi="Roboto Light" w:cs="Arial"/>
          <w:color w:val="3229A6"/>
          <w:sz w:val="20"/>
          <w:lang w:eastAsia="en-US"/>
        </w:rPr>
      </w:pPr>
    </w:p>
    <w:p w14:paraId="1F1DAE27" w14:textId="00CF11BE" w:rsidR="008D5463" w:rsidRPr="008D5463" w:rsidRDefault="008D5463" w:rsidP="008D5463">
      <w:pPr>
        <w:rPr>
          <w:rFonts w:ascii="Roboto Light" w:eastAsiaTheme="minorEastAsia" w:hAnsi="Roboto Light" w:cs="Arial"/>
          <w:color w:val="3229A6"/>
          <w:sz w:val="20"/>
          <w:lang w:eastAsia="en-US"/>
        </w:rPr>
      </w:pPr>
      <w:r w:rsidRPr="008D5463">
        <w:rPr>
          <w:rFonts w:ascii="Roboto Light" w:eastAsiaTheme="minorEastAsia" w:hAnsi="Roboto Light" w:cs="Arial"/>
          <w:color w:val="3229A6"/>
          <w:sz w:val="20"/>
          <w:lang w:eastAsia="en-US"/>
        </w:rPr>
        <w:t>We look forward to progressing this opportunity with you.</w:t>
      </w:r>
    </w:p>
    <w:p w14:paraId="46436605" w14:textId="77777777" w:rsidR="00795F1E" w:rsidRDefault="00795F1E">
      <w:pPr>
        <w:rPr>
          <w:rFonts w:cs="Arial"/>
          <w:b/>
          <w:bCs/>
        </w:rPr>
        <w:sectPr w:rsidR="00795F1E" w:rsidSect="00743414">
          <w:headerReference w:type="default" r:id="rId18"/>
          <w:footerReference w:type="default" r:id="rId19"/>
          <w:pgSz w:w="11900" w:h="16840"/>
          <w:pgMar w:top="851" w:right="1134" w:bottom="851" w:left="1134" w:header="2268" w:footer="567" w:gutter="0"/>
          <w:cols w:space="708"/>
          <w:docGrid w:linePitch="299"/>
        </w:sectPr>
      </w:pPr>
    </w:p>
    <w:p w14:paraId="60B73F26" w14:textId="0382E1DB" w:rsidR="007E7488" w:rsidRPr="007E7488" w:rsidRDefault="007E7488" w:rsidP="007E7488">
      <w:pPr>
        <w:pStyle w:val="Subheading"/>
      </w:pPr>
      <w:r>
        <w:lastRenderedPageBreak/>
        <w:t>Appendix</w:t>
      </w:r>
    </w:p>
    <w:p w14:paraId="6D863BA0" w14:textId="654C0F0E" w:rsidR="00701A7D" w:rsidRPr="00795F1E" w:rsidRDefault="00701A7D" w:rsidP="00E2246A">
      <w:pPr>
        <w:pStyle w:val="ListParagraph"/>
        <w:numPr>
          <w:ilvl w:val="1"/>
          <w:numId w:val="1"/>
        </w:numPr>
        <w:spacing w:line="280" w:lineRule="exact"/>
        <w:ind w:left="539" w:hanging="540"/>
        <w:rPr>
          <w:rFonts w:ascii="Roboto Medium" w:hAnsi="Roboto Medium" w:cs="Arial"/>
          <w:color w:val="3229A6"/>
          <w:sz w:val="20"/>
          <w:szCs w:val="20"/>
        </w:rPr>
      </w:pPr>
      <w:r w:rsidRPr="00795F1E">
        <w:rPr>
          <w:rFonts w:ascii="Roboto Medium" w:hAnsi="Roboto Medium" w:cs="Arial"/>
          <w:color w:val="3229A6"/>
          <w:sz w:val="20"/>
          <w:szCs w:val="20"/>
        </w:rPr>
        <w:t>Proposed Division 296</w:t>
      </w:r>
      <w:r w:rsidR="005E0BFD">
        <w:rPr>
          <w:rFonts w:ascii="Roboto Medium" w:hAnsi="Roboto Medium" w:cs="Arial"/>
          <w:color w:val="3229A6"/>
          <w:sz w:val="20"/>
          <w:szCs w:val="20"/>
        </w:rPr>
        <w:t xml:space="preserve"> </w:t>
      </w:r>
      <w:r w:rsidRPr="00795F1E">
        <w:rPr>
          <w:rFonts w:ascii="Roboto Medium" w:hAnsi="Roboto Medium" w:cs="Arial"/>
          <w:color w:val="3229A6"/>
          <w:sz w:val="20"/>
          <w:szCs w:val="20"/>
        </w:rPr>
        <w:t>Tax Legislation</w:t>
      </w:r>
    </w:p>
    <w:p w14:paraId="51AA54A5" w14:textId="42E3CBAC" w:rsidR="00701A7D" w:rsidRPr="00795F1E" w:rsidRDefault="00701A7D"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Introduced as part of the Treasury Laws Amendment (Better Targeted Superannuation Concessions and Other Measures) Bill 2023</w:t>
      </w:r>
      <w:r w:rsidR="00A80CE7">
        <w:rPr>
          <w:rFonts w:ascii="Roboto Light" w:hAnsi="Roboto Light" w:cs="Arial"/>
          <w:color w:val="3229A6"/>
          <w:sz w:val="20"/>
          <w:szCs w:val="20"/>
        </w:rPr>
        <w:t xml:space="preserve"> (The Bill)</w:t>
      </w:r>
      <w:r w:rsidRPr="00795F1E">
        <w:rPr>
          <w:rFonts w:ascii="Roboto Light" w:hAnsi="Roboto Light" w:cs="Arial"/>
          <w:color w:val="3229A6"/>
          <w:sz w:val="20"/>
          <w:szCs w:val="20"/>
        </w:rPr>
        <w:t>.</w:t>
      </w:r>
    </w:p>
    <w:p w14:paraId="0E7E30F6" w14:textId="77777777"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Additional 15% tax rate:</w:t>
      </w:r>
      <w:r w:rsidRPr="00795F1E">
        <w:rPr>
          <w:rFonts w:ascii="Roboto Light" w:hAnsi="Roboto Light" w:cs="Arial"/>
          <w:color w:val="3229A6"/>
          <w:sz w:val="20"/>
          <w:szCs w:val="20"/>
        </w:rPr>
        <w:t xml:space="preserve"> Individuals with total superannuation balances (being the combined value across all superannuation accounts, whether in accumulation and pension phase) exceeding $3 million on 30 June 2026 will face an additional tax of 15% on earnings.  </w:t>
      </w:r>
    </w:p>
    <w:p w14:paraId="1A28F9E1" w14:textId="3E4B1E36"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Earnings:</w:t>
      </w:r>
      <w:r w:rsidRPr="00795F1E">
        <w:rPr>
          <w:rFonts w:ascii="Roboto Light" w:hAnsi="Roboto Light" w:cs="Arial"/>
          <w:color w:val="3229A6"/>
          <w:sz w:val="20"/>
          <w:szCs w:val="20"/>
        </w:rPr>
        <w:t xml:space="preserve"> Earnings include the unrealised capital growth and income incurred by a member at each </w:t>
      </w:r>
      <w:r w:rsidR="00724444">
        <w:rPr>
          <w:rFonts w:ascii="Roboto Light" w:hAnsi="Roboto Light" w:cs="Arial"/>
          <w:color w:val="3229A6"/>
          <w:sz w:val="20"/>
          <w:szCs w:val="20"/>
        </w:rPr>
        <w:br/>
      </w:r>
      <w:r w:rsidRPr="00795F1E">
        <w:rPr>
          <w:rFonts w:ascii="Roboto Light" w:hAnsi="Roboto Light" w:cs="Arial"/>
          <w:color w:val="3229A6"/>
          <w:sz w:val="20"/>
          <w:szCs w:val="20"/>
        </w:rPr>
        <w:t>30 June.</w:t>
      </w:r>
    </w:p>
    <w:p w14:paraId="3106DC2B" w14:textId="77777777"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Non-Indexed threshold:</w:t>
      </w:r>
      <w:r w:rsidRPr="00795F1E">
        <w:rPr>
          <w:rFonts w:ascii="Roboto Light" w:hAnsi="Roboto Light" w:cs="Arial"/>
          <w:color w:val="3229A6"/>
          <w:sz w:val="20"/>
          <w:szCs w:val="20"/>
        </w:rPr>
        <w:t xml:space="preserve"> The $3 million threshold is unindexed. </w:t>
      </w:r>
    </w:p>
    <w:p w14:paraId="6F3936A2" w14:textId="08F87271" w:rsidR="00701A7D" w:rsidRPr="00795F1E" w:rsidRDefault="00701A7D" w:rsidP="00C80904">
      <w:pPr>
        <w:spacing w:after="200" w:line="280" w:lineRule="exact"/>
        <w:ind w:left="539"/>
        <w:rPr>
          <w:rFonts w:ascii="Roboto Light" w:hAnsi="Roboto Light" w:cs="Arial"/>
          <w:color w:val="3229A6"/>
          <w:sz w:val="20"/>
          <w:szCs w:val="20"/>
        </w:rPr>
      </w:pPr>
      <w:r w:rsidRPr="0025166F">
        <w:rPr>
          <w:rFonts w:ascii="Roboto Medium" w:hAnsi="Roboto Medium" w:cs="Arial"/>
          <w:color w:val="3229A6"/>
          <w:sz w:val="20"/>
          <w:szCs w:val="20"/>
        </w:rPr>
        <w:t>Per person limit:</w:t>
      </w:r>
      <w:r w:rsidRPr="00795F1E">
        <w:rPr>
          <w:rFonts w:ascii="Roboto Light" w:hAnsi="Roboto Light" w:cs="Arial"/>
          <w:color w:val="3229A6"/>
          <w:sz w:val="20"/>
          <w:szCs w:val="20"/>
        </w:rPr>
        <w:t xml:space="preserve"> The tax applies per individual, not per fund or couple. For instance, an SMSF with </w:t>
      </w:r>
      <w:r w:rsidR="00724444">
        <w:rPr>
          <w:rFonts w:ascii="Roboto Light" w:hAnsi="Roboto Light" w:cs="Arial"/>
          <w:color w:val="3229A6"/>
          <w:sz w:val="20"/>
          <w:szCs w:val="20"/>
        </w:rPr>
        <w:t>2</w:t>
      </w:r>
      <w:r w:rsidRPr="00795F1E">
        <w:rPr>
          <w:rFonts w:ascii="Roboto Light" w:hAnsi="Roboto Light" w:cs="Arial"/>
          <w:color w:val="3229A6"/>
          <w:sz w:val="20"/>
          <w:szCs w:val="20"/>
        </w:rPr>
        <w:t xml:space="preserve"> members could have up to $6 million ($3 million per member) without being impacted. </w:t>
      </w:r>
    </w:p>
    <w:p w14:paraId="5D9E1FC2" w14:textId="14513A5B" w:rsidR="00E9625F" w:rsidRDefault="00701A7D"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The Bill is likely to impact 80,000 investors with super balances of at least $3</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(equating to a minimum of $240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however the Federal Finance Department estimated the average super balance of these account holders was $5.8</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in 2023, suggesting the pool of assets is closer to $500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Therefore, there is potentially $250</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b</w:t>
      </w:r>
      <w:r w:rsidR="00D148CC">
        <w:rPr>
          <w:rFonts w:ascii="Roboto Light" w:hAnsi="Roboto Light" w:cs="Arial"/>
          <w:color w:val="3229A6"/>
          <w:sz w:val="20"/>
          <w:szCs w:val="20"/>
        </w:rPr>
        <w:t>illio</w:t>
      </w:r>
      <w:r w:rsidRPr="00795F1E">
        <w:rPr>
          <w:rFonts w:ascii="Roboto Light" w:hAnsi="Roboto Light" w:cs="Arial"/>
          <w:color w:val="3229A6"/>
          <w:sz w:val="20"/>
          <w:szCs w:val="20"/>
        </w:rPr>
        <w:t>n in super assets that need to find a new home. In addition, these super account holders will need to consider allocating capital on a forward basis to ensure that they don’t exceed the $3</w:t>
      </w:r>
      <w:r w:rsidR="00D148CC">
        <w:rPr>
          <w:rFonts w:ascii="Roboto Light" w:hAnsi="Roboto Light" w:cs="Arial"/>
          <w:color w:val="3229A6"/>
          <w:sz w:val="20"/>
          <w:szCs w:val="20"/>
        </w:rPr>
        <w:t xml:space="preserve"> </w:t>
      </w:r>
      <w:r w:rsidRPr="00795F1E">
        <w:rPr>
          <w:rFonts w:ascii="Roboto Light" w:hAnsi="Roboto Light" w:cs="Arial"/>
          <w:color w:val="3229A6"/>
          <w:sz w:val="20"/>
          <w:szCs w:val="20"/>
        </w:rPr>
        <w:t>m</w:t>
      </w:r>
      <w:r w:rsidR="00D148CC">
        <w:rPr>
          <w:rFonts w:ascii="Roboto Light" w:hAnsi="Roboto Light" w:cs="Arial"/>
          <w:color w:val="3229A6"/>
          <w:sz w:val="20"/>
          <w:szCs w:val="20"/>
        </w:rPr>
        <w:t>illion</w:t>
      </w:r>
      <w:r w:rsidRPr="00795F1E">
        <w:rPr>
          <w:rFonts w:ascii="Roboto Light" w:hAnsi="Roboto Light" w:cs="Arial"/>
          <w:color w:val="3229A6"/>
          <w:sz w:val="20"/>
          <w:szCs w:val="20"/>
        </w:rPr>
        <w:t xml:space="preserve"> cap</w:t>
      </w:r>
      <w:r w:rsidR="00202061">
        <w:rPr>
          <w:rFonts w:ascii="Roboto Light" w:hAnsi="Roboto Light" w:cs="Arial"/>
          <w:color w:val="3229A6"/>
          <w:sz w:val="20"/>
          <w:szCs w:val="20"/>
        </w:rPr>
        <w:t>;</w:t>
      </w:r>
      <w:r w:rsidRPr="00795F1E">
        <w:rPr>
          <w:rFonts w:ascii="Roboto Light" w:hAnsi="Roboto Light" w:cs="Arial"/>
          <w:color w:val="3229A6"/>
          <w:sz w:val="20"/>
          <w:szCs w:val="20"/>
        </w:rPr>
        <w:t xml:space="preserve"> this will create opportunities </w:t>
      </w:r>
      <w:r w:rsidR="00202061">
        <w:rPr>
          <w:rFonts w:ascii="Roboto Light" w:hAnsi="Roboto Light" w:cs="Arial"/>
          <w:color w:val="3229A6"/>
          <w:sz w:val="20"/>
          <w:szCs w:val="20"/>
        </w:rPr>
        <w:t>for</w:t>
      </w:r>
      <w:r w:rsidRPr="00795F1E">
        <w:rPr>
          <w:rFonts w:ascii="Roboto Light" w:hAnsi="Roboto Light" w:cs="Arial"/>
          <w:color w:val="3229A6"/>
          <w:sz w:val="20"/>
          <w:szCs w:val="20"/>
        </w:rPr>
        <w:t xml:space="preserve"> additional capital flows</w:t>
      </w:r>
      <w:r w:rsidR="00202061">
        <w:rPr>
          <w:rFonts w:ascii="Roboto Light" w:hAnsi="Roboto Light" w:cs="Arial"/>
          <w:color w:val="3229A6"/>
          <w:sz w:val="20"/>
          <w:szCs w:val="20"/>
        </w:rPr>
        <w:t>,</w:t>
      </w:r>
      <w:r w:rsidRPr="00795F1E">
        <w:rPr>
          <w:rFonts w:ascii="Roboto Light" w:hAnsi="Roboto Light" w:cs="Arial"/>
          <w:color w:val="3229A6"/>
          <w:sz w:val="20"/>
          <w:szCs w:val="20"/>
        </w:rPr>
        <w:t xml:space="preserve"> on an ongoing basis.</w:t>
      </w:r>
    </w:p>
    <w:p w14:paraId="5E09D18E" w14:textId="7221F79F" w:rsidR="002F3F61" w:rsidRDefault="002F3F61" w:rsidP="00C80904">
      <w:pPr>
        <w:spacing w:after="200" w:line="280" w:lineRule="exact"/>
        <w:ind w:left="539"/>
        <w:rPr>
          <w:rFonts w:ascii="Roboto Light" w:hAnsi="Roboto Light" w:cs="Arial"/>
          <w:color w:val="3229A6"/>
          <w:sz w:val="20"/>
          <w:szCs w:val="20"/>
        </w:rPr>
      </w:pPr>
      <w:r w:rsidRPr="00795F1E">
        <w:rPr>
          <w:rFonts w:ascii="Roboto Light" w:hAnsi="Roboto Light" w:cs="Arial"/>
          <w:color w:val="3229A6"/>
          <w:sz w:val="20"/>
          <w:szCs w:val="20"/>
        </w:rPr>
        <w:t>Modelling of Div</w:t>
      </w:r>
      <w:r w:rsidR="005E0BFD">
        <w:rPr>
          <w:rFonts w:ascii="Roboto Light" w:hAnsi="Roboto Light" w:cs="Arial"/>
          <w:color w:val="3229A6"/>
          <w:sz w:val="20"/>
          <w:szCs w:val="20"/>
        </w:rPr>
        <w:t>ision</w:t>
      </w:r>
      <w:r w:rsidRPr="00795F1E">
        <w:rPr>
          <w:rFonts w:ascii="Roboto Light" w:hAnsi="Roboto Light" w:cs="Arial"/>
          <w:color w:val="3229A6"/>
          <w:sz w:val="20"/>
          <w:szCs w:val="20"/>
        </w:rPr>
        <w:t xml:space="preserve"> 296:</w:t>
      </w:r>
      <w:r w:rsidR="008C15EC" w:rsidRPr="00795F1E">
        <w:rPr>
          <w:rFonts w:ascii="Roboto Light" w:hAnsi="Roboto Light" w:cs="Arial"/>
          <w:color w:val="3229A6"/>
          <w:sz w:val="20"/>
          <w:szCs w:val="20"/>
        </w:rPr>
        <w:t xml:space="preserve"> Tax payable on balances ranging from $2</w:t>
      </w:r>
      <w:r w:rsidR="00D148CC">
        <w:rPr>
          <w:rFonts w:ascii="Roboto Light" w:hAnsi="Roboto Light" w:cs="Arial"/>
          <w:color w:val="3229A6"/>
          <w:sz w:val="20"/>
          <w:szCs w:val="20"/>
        </w:rPr>
        <w:t xml:space="preserve"> </w:t>
      </w:r>
      <w:r w:rsidR="008C15EC" w:rsidRPr="00795F1E">
        <w:rPr>
          <w:rFonts w:ascii="Roboto Light" w:hAnsi="Roboto Light" w:cs="Arial"/>
          <w:color w:val="3229A6"/>
          <w:sz w:val="20"/>
          <w:szCs w:val="20"/>
        </w:rPr>
        <w:t>m</w:t>
      </w:r>
      <w:r w:rsidR="00D148CC">
        <w:rPr>
          <w:rFonts w:ascii="Roboto Light" w:hAnsi="Roboto Light" w:cs="Arial"/>
          <w:color w:val="3229A6"/>
          <w:sz w:val="20"/>
          <w:szCs w:val="20"/>
        </w:rPr>
        <w:t>illion to $7 million.</w:t>
      </w:r>
    </w:p>
    <w:p w14:paraId="5941A57D" w14:textId="77777777" w:rsidR="00B606F1" w:rsidRDefault="00B606F1" w:rsidP="00C80904">
      <w:pPr>
        <w:spacing w:after="200" w:line="280" w:lineRule="exact"/>
        <w:ind w:left="539"/>
        <w:rPr>
          <w:rFonts w:ascii="Roboto Light" w:hAnsi="Roboto Light" w:cs="Arial"/>
          <w:color w:val="3229A6"/>
          <w:sz w:val="20"/>
          <w:szCs w:val="20"/>
        </w:rPr>
      </w:pPr>
    </w:p>
    <w:p w14:paraId="21FD3B69" w14:textId="77777777" w:rsidR="00B606F1" w:rsidRDefault="00B606F1" w:rsidP="00C80904">
      <w:pPr>
        <w:spacing w:after="200" w:line="280" w:lineRule="exact"/>
        <w:ind w:left="539"/>
        <w:rPr>
          <w:rFonts w:ascii="Roboto Light" w:hAnsi="Roboto Light" w:cs="Arial"/>
          <w:color w:val="3229A6"/>
          <w:sz w:val="20"/>
          <w:szCs w:val="20"/>
        </w:rPr>
      </w:pPr>
    </w:p>
    <w:p w14:paraId="56AE676C" w14:textId="77777777" w:rsidR="00B606F1" w:rsidRDefault="00B606F1" w:rsidP="00C80904">
      <w:pPr>
        <w:spacing w:after="200" w:line="280" w:lineRule="exact"/>
        <w:ind w:left="539"/>
        <w:rPr>
          <w:rFonts w:ascii="Roboto Light" w:hAnsi="Roboto Light" w:cs="Arial"/>
          <w:color w:val="3229A6"/>
          <w:sz w:val="20"/>
          <w:szCs w:val="20"/>
        </w:rPr>
      </w:pPr>
    </w:p>
    <w:p w14:paraId="71B482FD" w14:textId="77777777" w:rsidR="00B606F1" w:rsidRDefault="00B606F1" w:rsidP="00C80904">
      <w:pPr>
        <w:spacing w:after="200" w:line="280" w:lineRule="exact"/>
        <w:ind w:left="539"/>
        <w:rPr>
          <w:rFonts w:ascii="Roboto Light" w:hAnsi="Roboto Light" w:cs="Arial"/>
          <w:color w:val="3229A6"/>
          <w:sz w:val="20"/>
          <w:szCs w:val="20"/>
        </w:rPr>
      </w:pPr>
    </w:p>
    <w:p w14:paraId="12C9CC41" w14:textId="77777777" w:rsidR="00B606F1" w:rsidRDefault="00B606F1" w:rsidP="00C80904">
      <w:pPr>
        <w:spacing w:after="200" w:line="280" w:lineRule="exact"/>
        <w:ind w:left="539"/>
        <w:rPr>
          <w:rFonts w:ascii="Roboto Light" w:hAnsi="Roboto Light" w:cs="Arial"/>
          <w:color w:val="3229A6"/>
          <w:sz w:val="20"/>
          <w:szCs w:val="20"/>
        </w:rPr>
      </w:pPr>
    </w:p>
    <w:p w14:paraId="35BA2C29" w14:textId="77777777" w:rsidR="00B606F1" w:rsidRDefault="00B606F1" w:rsidP="00C80904">
      <w:pPr>
        <w:spacing w:after="200" w:line="280" w:lineRule="exact"/>
        <w:ind w:left="539"/>
        <w:rPr>
          <w:rFonts w:ascii="Roboto Light" w:hAnsi="Roboto Light" w:cs="Arial"/>
          <w:color w:val="3229A6"/>
          <w:sz w:val="20"/>
          <w:szCs w:val="20"/>
        </w:rPr>
      </w:pPr>
    </w:p>
    <w:p w14:paraId="35DF4D54" w14:textId="77777777" w:rsidR="00B606F1" w:rsidRDefault="00B606F1" w:rsidP="00C80904">
      <w:pPr>
        <w:spacing w:after="200" w:line="280" w:lineRule="exact"/>
        <w:ind w:left="539"/>
        <w:rPr>
          <w:rFonts w:ascii="Roboto Light" w:hAnsi="Roboto Light" w:cs="Arial"/>
          <w:color w:val="3229A6"/>
          <w:sz w:val="20"/>
          <w:szCs w:val="20"/>
        </w:rPr>
      </w:pPr>
    </w:p>
    <w:p w14:paraId="5189E33E" w14:textId="77777777" w:rsidR="00B606F1" w:rsidRDefault="00B606F1" w:rsidP="00C80904">
      <w:pPr>
        <w:spacing w:after="200" w:line="280" w:lineRule="exact"/>
        <w:ind w:left="539"/>
        <w:rPr>
          <w:rFonts w:ascii="Roboto Light" w:hAnsi="Roboto Light" w:cs="Arial"/>
          <w:color w:val="3229A6"/>
          <w:sz w:val="20"/>
          <w:szCs w:val="20"/>
        </w:rPr>
      </w:pPr>
    </w:p>
    <w:p w14:paraId="6D0CD149" w14:textId="77777777" w:rsidR="00B606F1" w:rsidRPr="00795F1E" w:rsidRDefault="00B606F1" w:rsidP="00C80904">
      <w:pPr>
        <w:spacing w:after="200" w:line="280" w:lineRule="exact"/>
        <w:ind w:left="539"/>
        <w:rPr>
          <w:rFonts w:ascii="Roboto Light" w:hAnsi="Roboto Light" w:cs="Arial"/>
          <w:color w:val="3229A6"/>
          <w:sz w:val="20"/>
          <w:szCs w:val="20"/>
        </w:rPr>
      </w:pPr>
    </w:p>
    <w:p w14:paraId="0CC9BB19" w14:textId="203E6E26" w:rsidR="002F3F61" w:rsidRDefault="002F3F61" w:rsidP="00403B44">
      <w:pPr>
        <w:spacing w:after="200"/>
        <w:ind w:left="-1170"/>
        <w:rPr>
          <w:rFonts w:cs="Arial"/>
          <w:bCs/>
        </w:rPr>
      </w:pPr>
    </w:p>
    <w:p w14:paraId="4DB33A9A" w14:textId="6BB9EED5" w:rsidR="0025166F" w:rsidRPr="00743414" w:rsidRDefault="0025166F" w:rsidP="00403B44">
      <w:pPr>
        <w:spacing w:after="200"/>
        <w:ind w:left="-1170"/>
        <w:rPr>
          <w:rFonts w:cs="Arial"/>
          <w:bCs/>
        </w:rPr>
      </w:pPr>
    </w:p>
    <w:p w14:paraId="5610BEE5" w14:textId="2A5A02AE" w:rsidR="0025166F" w:rsidRPr="00B606F1" w:rsidRDefault="00B606F1" w:rsidP="00B606F1">
      <w:pPr>
        <w:spacing w:after="200" w:line="280" w:lineRule="exact"/>
        <w:rPr>
          <w:rFonts w:ascii="Roboto Light" w:hAnsi="Roboto Light" w:cs="Arial"/>
          <w:color w:val="3229A6"/>
          <w:sz w:val="20"/>
          <w:szCs w:val="20"/>
        </w:rPr>
      </w:pPr>
      <w:r>
        <w:rPr>
          <w:rFonts w:ascii="Roboto Light" w:hAnsi="Roboto Light" w:cs="Arial"/>
          <w:color w:val="3229A6"/>
          <w:sz w:val="20"/>
          <w:szCs w:val="20"/>
        </w:rPr>
        <w:t>Post Division 296 – Scenario Outcomes</w:t>
      </w:r>
    </w:p>
    <w:tbl>
      <w:tblPr>
        <w:tblStyle w:val="TableGrid"/>
        <w:tblW w:w="9640" w:type="dxa"/>
        <w:tblBorders>
          <w:top w:val="none" w:sz="0" w:space="0" w:color="auto"/>
          <w:left w:val="none" w:sz="0" w:space="0" w:color="auto"/>
          <w:bottom w:val="none" w:sz="0" w:space="0" w:color="auto"/>
          <w:right w:val="none" w:sz="0" w:space="0" w:color="auto"/>
          <w:insideH w:val="single" w:sz="2" w:space="0" w:color="3229A6"/>
          <w:insideV w:val="none" w:sz="0" w:space="0" w:color="auto"/>
        </w:tblBorders>
        <w:tblLook w:val="04A0" w:firstRow="1" w:lastRow="0" w:firstColumn="1" w:lastColumn="0" w:noHBand="0" w:noVBand="1"/>
      </w:tblPr>
      <w:tblGrid>
        <w:gridCol w:w="1928"/>
        <w:gridCol w:w="1928"/>
        <w:gridCol w:w="1928"/>
        <w:gridCol w:w="1928"/>
        <w:gridCol w:w="1928"/>
      </w:tblGrid>
      <w:tr w:rsidR="00AB16F1" w:rsidRPr="00D618CF" w14:paraId="20D42654" w14:textId="0E1A1D21" w:rsidTr="00DE421D">
        <w:trPr>
          <w:cnfStyle w:val="100000000000" w:firstRow="1" w:lastRow="0" w:firstColumn="0" w:lastColumn="0" w:oddVBand="0" w:evenVBand="0" w:oddHBand="0" w:evenHBand="0" w:firstRowFirstColumn="0" w:firstRowLastColumn="0" w:lastRowFirstColumn="0" w:lastRowLastColumn="0"/>
          <w:trHeight w:val="624"/>
        </w:trPr>
        <w:tc>
          <w:tcPr>
            <w:tcW w:w="1928" w:type="dxa"/>
            <w:shd w:val="clear" w:color="auto" w:fill="3229A6"/>
          </w:tcPr>
          <w:p w14:paraId="0707666B" w14:textId="2EF6E6A3"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Balance</w:t>
            </w:r>
          </w:p>
        </w:tc>
        <w:tc>
          <w:tcPr>
            <w:tcW w:w="1928" w:type="dxa"/>
            <w:shd w:val="clear" w:color="auto" w:fill="3229A6"/>
          </w:tcPr>
          <w:p w14:paraId="41F0C9F9" w14:textId="231E6F89"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Total Tax – Super</w:t>
            </w:r>
          </w:p>
        </w:tc>
        <w:tc>
          <w:tcPr>
            <w:tcW w:w="1928" w:type="dxa"/>
            <w:shd w:val="clear" w:color="auto" w:fill="3229A6"/>
          </w:tcPr>
          <w:p w14:paraId="4D812AA6" w14:textId="35145A2E"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w:t>
            </w:r>
            <w:r w:rsidR="00A80CE7">
              <w:rPr>
                <w:rFonts w:ascii="Roboto Medium" w:hAnsi="Roboto Medium" w:cs="Arial"/>
                <w:color w:val="FFFFFF" w:themeColor="background1"/>
                <w:sz w:val="18"/>
                <w:szCs w:val="18"/>
              </w:rPr>
              <w:t xml:space="preserve">- </w:t>
            </w:r>
            <w:r>
              <w:rPr>
                <w:rFonts w:ascii="Roboto Medium" w:hAnsi="Roboto Medium" w:cs="Arial"/>
                <w:color w:val="FFFFFF" w:themeColor="background1"/>
                <w:sz w:val="18"/>
                <w:szCs w:val="18"/>
              </w:rPr>
              <w:t xml:space="preserve">Super </w:t>
            </w:r>
            <w:r>
              <w:rPr>
                <w:rFonts w:ascii="Roboto Medium" w:hAnsi="Roboto Medium" w:cs="Arial"/>
                <w:color w:val="FFFFFF" w:themeColor="background1"/>
                <w:sz w:val="18"/>
                <w:szCs w:val="18"/>
              </w:rPr>
              <w:br/>
              <w:t xml:space="preserve">&amp; </w:t>
            </w:r>
            <w:r w:rsidR="0026327C">
              <w:rPr>
                <w:rFonts w:ascii="Roboto Medium" w:hAnsi="Roboto Medium" w:cs="Arial"/>
                <w:color w:val="FFFFFF" w:themeColor="background1"/>
                <w:sz w:val="18"/>
                <w:szCs w:val="18"/>
              </w:rPr>
              <w:t>INV BOND</w:t>
            </w:r>
          </w:p>
        </w:tc>
        <w:tc>
          <w:tcPr>
            <w:tcW w:w="1928" w:type="dxa"/>
            <w:shd w:val="clear" w:color="auto" w:fill="3229A6"/>
          </w:tcPr>
          <w:p w14:paraId="6F4E104C" w14:textId="7FAC002A"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 </w:t>
            </w:r>
            <w:r>
              <w:rPr>
                <w:rFonts w:ascii="Roboto Medium" w:hAnsi="Roboto Medium" w:cs="Arial"/>
                <w:color w:val="FFFFFF" w:themeColor="background1"/>
                <w:sz w:val="18"/>
                <w:szCs w:val="18"/>
              </w:rPr>
              <w:br/>
              <w:t>Pension &amp; Super</w:t>
            </w:r>
          </w:p>
        </w:tc>
        <w:tc>
          <w:tcPr>
            <w:tcW w:w="1928" w:type="dxa"/>
            <w:shd w:val="clear" w:color="auto" w:fill="3229A6"/>
          </w:tcPr>
          <w:p w14:paraId="1ADC349C" w14:textId="35AFE845" w:rsidR="00AB16F1" w:rsidRPr="004933E1" w:rsidRDefault="00AB16F1" w:rsidP="00DE421D">
            <w:pPr>
              <w:spacing w:after="0"/>
              <w:rPr>
                <w:rFonts w:ascii="Roboto Medium" w:hAnsi="Roboto Medium" w:cs="Arial"/>
                <w:color w:val="FFFFFF" w:themeColor="background1"/>
                <w:sz w:val="18"/>
                <w:szCs w:val="18"/>
              </w:rPr>
            </w:pPr>
            <w:r>
              <w:rPr>
                <w:rFonts w:ascii="Roboto Medium" w:hAnsi="Roboto Medium" w:cs="Arial"/>
                <w:color w:val="FFFFFF" w:themeColor="background1"/>
                <w:sz w:val="18"/>
                <w:szCs w:val="18"/>
              </w:rPr>
              <w:t xml:space="preserve">Total Tax </w:t>
            </w:r>
            <w:r w:rsidR="00A80CE7">
              <w:rPr>
                <w:rFonts w:ascii="Roboto Medium" w:hAnsi="Roboto Medium" w:cs="Arial"/>
                <w:color w:val="FFFFFF" w:themeColor="background1"/>
                <w:sz w:val="18"/>
                <w:szCs w:val="18"/>
              </w:rPr>
              <w:t>-</w:t>
            </w:r>
            <w:r>
              <w:rPr>
                <w:rFonts w:ascii="Roboto Medium" w:hAnsi="Roboto Medium" w:cs="Arial"/>
                <w:color w:val="FFFFFF" w:themeColor="background1"/>
                <w:sz w:val="18"/>
                <w:szCs w:val="18"/>
              </w:rPr>
              <w:t>Super/Pension/</w:t>
            </w:r>
            <w:r w:rsidR="0026327C">
              <w:rPr>
                <w:rFonts w:ascii="Roboto Medium" w:hAnsi="Roboto Medium" w:cs="Arial"/>
                <w:color w:val="FFFFFF" w:themeColor="background1"/>
                <w:sz w:val="18"/>
                <w:szCs w:val="18"/>
              </w:rPr>
              <w:t>INV BOND</w:t>
            </w:r>
          </w:p>
        </w:tc>
      </w:tr>
      <w:tr w:rsidR="009903A7" w:rsidRPr="00D618CF" w14:paraId="3DF958A6" w14:textId="4F4DCC8D" w:rsidTr="00DE421D">
        <w:trPr>
          <w:trHeight w:val="510"/>
        </w:trPr>
        <w:tc>
          <w:tcPr>
            <w:tcW w:w="1928" w:type="dxa"/>
            <w:shd w:val="clear" w:color="auto" w:fill="F5F5F5"/>
          </w:tcPr>
          <w:p w14:paraId="05CF1B98" w14:textId="62DBD15E" w:rsidR="009903A7" w:rsidRPr="00AB16F1" w:rsidRDefault="009903A7" w:rsidP="00DE421D">
            <w:pPr>
              <w:pStyle w:val="Body"/>
              <w:spacing w:before="0" w:after="0"/>
            </w:pPr>
            <w:r>
              <w:t>$</w:t>
            </w:r>
            <w:r w:rsidRPr="004E12F0">
              <w:t>2,000,000</w:t>
            </w:r>
          </w:p>
        </w:tc>
        <w:tc>
          <w:tcPr>
            <w:tcW w:w="1928" w:type="dxa"/>
            <w:shd w:val="clear" w:color="auto" w:fill="F5F5F5"/>
          </w:tcPr>
          <w:p w14:paraId="756236BC" w14:textId="0750A620" w:rsidR="009903A7" w:rsidRPr="004933E1" w:rsidRDefault="009903A7" w:rsidP="00DE421D">
            <w:pPr>
              <w:pStyle w:val="Body"/>
              <w:spacing w:before="0" w:after="0"/>
            </w:pPr>
            <w:r w:rsidRPr="007324FD">
              <w:t>$19,500.00</w:t>
            </w:r>
          </w:p>
        </w:tc>
        <w:tc>
          <w:tcPr>
            <w:tcW w:w="1928" w:type="dxa"/>
            <w:shd w:val="clear" w:color="auto" w:fill="F5F5F5"/>
          </w:tcPr>
          <w:p w14:paraId="53DAC40E" w14:textId="16AA4A0A" w:rsidR="009903A7" w:rsidRPr="004933E1" w:rsidRDefault="009903A7" w:rsidP="00DE421D">
            <w:pPr>
              <w:pStyle w:val="Body"/>
              <w:spacing w:after="0"/>
            </w:pPr>
            <w:r w:rsidRPr="00EC3023">
              <w:t>$19,500.00</w:t>
            </w:r>
          </w:p>
        </w:tc>
        <w:tc>
          <w:tcPr>
            <w:tcW w:w="1928" w:type="dxa"/>
            <w:shd w:val="clear" w:color="auto" w:fill="F5F5F5"/>
          </w:tcPr>
          <w:p w14:paraId="0AA02D5F" w14:textId="4F8DFC31" w:rsidR="009903A7" w:rsidRPr="004933E1" w:rsidRDefault="009903A7" w:rsidP="00DE421D">
            <w:pPr>
              <w:pStyle w:val="Body"/>
              <w:spacing w:after="0"/>
            </w:pPr>
          </w:p>
        </w:tc>
        <w:tc>
          <w:tcPr>
            <w:tcW w:w="1928" w:type="dxa"/>
            <w:shd w:val="clear" w:color="auto" w:fill="F5F5F5"/>
          </w:tcPr>
          <w:p w14:paraId="76AD1B1B" w14:textId="77777777" w:rsidR="009903A7" w:rsidRPr="004933E1" w:rsidRDefault="009903A7" w:rsidP="00DE421D">
            <w:pPr>
              <w:pStyle w:val="Body"/>
              <w:spacing w:after="0"/>
            </w:pPr>
          </w:p>
        </w:tc>
      </w:tr>
      <w:tr w:rsidR="0069470C" w:rsidRPr="00D618CF" w14:paraId="4333D28C" w14:textId="55DC19DC" w:rsidTr="00DE421D">
        <w:trPr>
          <w:trHeight w:val="510"/>
        </w:trPr>
        <w:tc>
          <w:tcPr>
            <w:tcW w:w="1928" w:type="dxa"/>
          </w:tcPr>
          <w:p w14:paraId="21CAA88E" w14:textId="25FBF3B1" w:rsidR="0069470C" w:rsidRPr="00AB16F1" w:rsidRDefault="0069470C" w:rsidP="00DE421D">
            <w:pPr>
              <w:pStyle w:val="Body"/>
              <w:spacing w:before="0" w:after="0"/>
            </w:pPr>
            <w:r w:rsidRPr="004E12F0">
              <w:t>$2,500,000</w:t>
            </w:r>
          </w:p>
        </w:tc>
        <w:tc>
          <w:tcPr>
            <w:tcW w:w="1928" w:type="dxa"/>
          </w:tcPr>
          <w:p w14:paraId="76B117AA" w14:textId="3C01DB56" w:rsidR="0069470C" w:rsidRPr="004933E1" w:rsidRDefault="0069470C" w:rsidP="00DE421D">
            <w:pPr>
              <w:pStyle w:val="Body"/>
              <w:spacing w:before="0" w:after="0"/>
            </w:pPr>
            <w:r w:rsidRPr="007324FD">
              <w:t>$24,375.00</w:t>
            </w:r>
          </w:p>
        </w:tc>
        <w:tc>
          <w:tcPr>
            <w:tcW w:w="1928" w:type="dxa"/>
          </w:tcPr>
          <w:p w14:paraId="02E5CAEC" w14:textId="1DE7139D" w:rsidR="0069470C" w:rsidRPr="004933E1" w:rsidRDefault="0069470C" w:rsidP="00DE421D">
            <w:pPr>
              <w:pStyle w:val="Body"/>
              <w:spacing w:after="0"/>
            </w:pPr>
            <w:r w:rsidRPr="00EC3023">
              <w:t>$24,375.00</w:t>
            </w:r>
          </w:p>
        </w:tc>
        <w:tc>
          <w:tcPr>
            <w:tcW w:w="1928" w:type="dxa"/>
          </w:tcPr>
          <w:p w14:paraId="44A68472" w14:textId="7FB50649" w:rsidR="0069470C" w:rsidRPr="004933E1" w:rsidRDefault="0069470C" w:rsidP="00DE421D">
            <w:pPr>
              <w:pStyle w:val="Body"/>
              <w:spacing w:after="0"/>
            </w:pPr>
            <w:r w:rsidRPr="002527E8">
              <w:t>$4,875.00</w:t>
            </w:r>
          </w:p>
        </w:tc>
        <w:tc>
          <w:tcPr>
            <w:tcW w:w="1928" w:type="dxa"/>
          </w:tcPr>
          <w:p w14:paraId="77D900AF" w14:textId="12ADE37A" w:rsidR="0069470C" w:rsidRPr="004933E1" w:rsidRDefault="0069470C" w:rsidP="00DE421D">
            <w:pPr>
              <w:pStyle w:val="Body"/>
              <w:spacing w:after="0"/>
            </w:pPr>
            <w:r w:rsidRPr="009B2F10">
              <w:t>$4,875.00</w:t>
            </w:r>
          </w:p>
        </w:tc>
      </w:tr>
      <w:tr w:rsidR="0069470C" w:rsidRPr="00D618CF" w14:paraId="08451254" w14:textId="6D8F7B90" w:rsidTr="00DE421D">
        <w:trPr>
          <w:trHeight w:val="510"/>
        </w:trPr>
        <w:tc>
          <w:tcPr>
            <w:tcW w:w="1928" w:type="dxa"/>
            <w:shd w:val="clear" w:color="auto" w:fill="F5F5F5"/>
          </w:tcPr>
          <w:p w14:paraId="36211A21" w14:textId="4DC0A065" w:rsidR="0069470C" w:rsidRPr="00AB16F1" w:rsidRDefault="0069470C" w:rsidP="00DE421D">
            <w:pPr>
              <w:pStyle w:val="Body"/>
              <w:spacing w:before="0" w:after="0"/>
            </w:pPr>
            <w:r>
              <w:t>$</w:t>
            </w:r>
            <w:r w:rsidRPr="004E12F0">
              <w:t>3,000,000</w:t>
            </w:r>
          </w:p>
        </w:tc>
        <w:tc>
          <w:tcPr>
            <w:tcW w:w="1928" w:type="dxa"/>
            <w:shd w:val="clear" w:color="auto" w:fill="F5F5F5"/>
          </w:tcPr>
          <w:p w14:paraId="2EF43297" w14:textId="2E48578C" w:rsidR="0069470C" w:rsidRPr="004933E1" w:rsidRDefault="0069470C" w:rsidP="00DE421D">
            <w:pPr>
              <w:pStyle w:val="Body"/>
              <w:spacing w:before="0" w:after="0"/>
            </w:pPr>
            <w:r w:rsidRPr="007324FD">
              <w:t>$29,250.00</w:t>
            </w:r>
          </w:p>
        </w:tc>
        <w:tc>
          <w:tcPr>
            <w:tcW w:w="1928" w:type="dxa"/>
            <w:shd w:val="clear" w:color="auto" w:fill="F5F5F5"/>
          </w:tcPr>
          <w:p w14:paraId="69459316" w14:textId="44E8276E" w:rsidR="0069470C" w:rsidRPr="004933E1" w:rsidRDefault="0069470C" w:rsidP="00DE421D">
            <w:pPr>
              <w:pStyle w:val="Body"/>
              <w:spacing w:after="0"/>
            </w:pPr>
            <w:r w:rsidRPr="00EC3023">
              <w:t>$29,742.11</w:t>
            </w:r>
          </w:p>
        </w:tc>
        <w:tc>
          <w:tcPr>
            <w:tcW w:w="1928" w:type="dxa"/>
            <w:shd w:val="clear" w:color="auto" w:fill="F5F5F5"/>
          </w:tcPr>
          <w:p w14:paraId="2D2890BB" w14:textId="5EBF0E76" w:rsidR="0069470C" w:rsidRPr="004933E1" w:rsidRDefault="0069470C" w:rsidP="00DE421D">
            <w:pPr>
              <w:pStyle w:val="Body"/>
              <w:spacing w:after="0"/>
            </w:pPr>
            <w:r w:rsidRPr="002527E8">
              <w:t>$9,750.00</w:t>
            </w:r>
          </w:p>
        </w:tc>
        <w:tc>
          <w:tcPr>
            <w:tcW w:w="1928" w:type="dxa"/>
            <w:shd w:val="clear" w:color="auto" w:fill="F5F5F5"/>
          </w:tcPr>
          <w:p w14:paraId="34843E92" w14:textId="33FC6AB4" w:rsidR="0069470C" w:rsidRPr="004933E1" w:rsidRDefault="0069470C" w:rsidP="00DE421D">
            <w:pPr>
              <w:pStyle w:val="Body"/>
              <w:spacing w:after="0"/>
            </w:pPr>
            <w:r w:rsidRPr="009B2F10">
              <w:t>$10,242.11</w:t>
            </w:r>
          </w:p>
        </w:tc>
      </w:tr>
      <w:tr w:rsidR="0069470C" w:rsidRPr="00D618CF" w14:paraId="6E15E113" w14:textId="1BE769B0" w:rsidTr="00DE421D">
        <w:trPr>
          <w:trHeight w:val="510"/>
        </w:trPr>
        <w:tc>
          <w:tcPr>
            <w:tcW w:w="1928" w:type="dxa"/>
          </w:tcPr>
          <w:p w14:paraId="5CDCE36D" w14:textId="71D62D63" w:rsidR="0069470C" w:rsidRPr="00AB16F1" w:rsidRDefault="0069470C" w:rsidP="00DE421D">
            <w:pPr>
              <w:pStyle w:val="Body"/>
              <w:spacing w:before="0" w:after="0"/>
            </w:pPr>
            <w:r>
              <w:t>$</w:t>
            </w:r>
            <w:r w:rsidRPr="004E12F0">
              <w:t>3,500,000</w:t>
            </w:r>
          </w:p>
        </w:tc>
        <w:tc>
          <w:tcPr>
            <w:tcW w:w="1928" w:type="dxa"/>
          </w:tcPr>
          <w:p w14:paraId="210DAE4E" w14:textId="28535F84" w:rsidR="0069470C" w:rsidRPr="004933E1" w:rsidRDefault="0069470C" w:rsidP="00DE421D">
            <w:pPr>
              <w:pStyle w:val="Body"/>
              <w:spacing w:before="0" w:after="0"/>
            </w:pPr>
            <w:r w:rsidRPr="007324FD">
              <w:t>$39,000.00</w:t>
            </w:r>
          </w:p>
        </w:tc>
        <w:tc>
          <w:tcPr>
            <w:tcW w:w="1928" w:type="dxa"/>
          </w:tcPr>
          <w:p w14:paraId="24E4BAC8" w14:textId="193D860C" w:rsidR="0069470C" w:rsidRPr="004933E1" w:rsidRDefault="0069470C" w:rsidP="00DE421D">
            <w:pPr>
              <w:pStyle w:val="Body"/>
              <w:spacing w:after="0"/>
            </w:pPr>
            <w:r w:rsidRPr="00EC3023">
              <w:t>$32,671.71</w:t>
            </w:r>
          </w:p>
        </w:tc>
        <w:tc>
          <w:tcPr>
            <w:tcW w:w="1928" w:type="dxa"/>
          </w:tcPr>
          <w:p w14:paraId="75DE5954" w14:textId="629AACF1" w:rsidR="0069470C" w:rsidRPr="004933E1" w:rsidRDefault="0069470C" w:rsidP="00DE421D">
            <w:pPr>
              <w:pStyle w:val="Body"/>
              <w:spacing w:after="0"/>
            </w:pPr>
            <w:r w:rsidRPr="002527E8">
              <w:t>$14,625.00</w:t>
            </w:r>
          </w:p>
        </w:tc>
        <w:tc>
          <w:tcPr>
            <w:tcW w:w="1928" w:type="dxa"/>
          </w:tcPr>
          <w:p w14:paraId="17CE5351" w14:textId="75965BBF" w:rsidR="0069470C" w:rsidRPr="004933E1" w:rsidRDefault="0069470C" w:rsidP="00DE421D">
            <w:pPr>
              <w:pStyle w:val="Body"/>
              <w:spacing w:after="0"/>
            </w:pPr>
            <w:r w:rsidRPr="009B2F10">
              <w:t>$16,101.32</w:t>
            </w:r>
          </w:p>
        </w:tc>
      </w:tr>
      <w:tr w:rsidR="0069470C" w:rsidRPr="00D618CF" w14:paraId="31065935" w14:textId="00A99E78" w:rsidTr="00DE421D">
        <w:trPr>
          <w:trHeight w:val="510"/>
        </w:trPr>
        <w:tc>
          <w:tcPr>
            <w:tcW w:w="1928" w:type="dxa"/>
            <w:shd w:val="clear" w:color="auto" w:fill="F5F5F5"/>
          </w:tcPr>
          <w:p w14:paraId="586895F4" w14:textId="409821FB" w:rsidR="0069470C" w:rsidRPr="00AB16F1" w:rsidRDefault="0069470C" w:rsidP="00DE421D">
            <w:pPr>
              <w:pStyle w:val="Body"/>
              <w:spacing w:before="0" w:after="0"/>
            </w:pPr>
            <w:r w:rsidRPr="004E12F0">
              <w:t>$4,000,000</w:t>
            </w:r>
          </w:p>
        </w:tc>
        <w:tc>
          <w:tcPr>
            <w:tcW w:w="1928" w:type="dxa"/>
            <w:shd w:val="clear" w:color="auto" w:fill="F5F5F5"/>
          </w:tcPr>
          <w:p w14:paraId="3F4D9BD0" w14:textId="218413A3" w:rsidR="0069470C" w:rsidRPr="004933E1" w:rsidRDefault="0069470C" w:rsidP="00DE421D">
            <w:pPr>
              <w:pStyle w:val="Body"/>
              <w:spacing w:before="0" w:after="0"/>
            </w:pPr>
            <w:r w:rsidRPr="007324FD">
              <w:t>$48,750.00</w:t>
            </w:r>
          </w:p>
        </w:tc>
        <w:tc>
          <w:tcPr>
            <w:tcW w:w="1928" w:type="dxa"/>
            <w:shd w:val="clear" w:color="auto" w:fill="F5F5F5"/>
          </w:tcPr>
          <w:p w14:paraId="1F5F632A" w14:textId="684C4117" w:rsidR="0069470C" w:rsidRPr="004933E1" w:rsidRDefault="0069470C" w:rsidP="00DE421D">
            <w:pPr>
              <w:pStyle w:val="Body"/>
              <w:spacing w:after="0"/>
            </w:pPr>
            <w:r w:rsidRPr="00EC3023">
              <w:t>$38,530.92</w:t>
            </w:r>
          </w:p>
        </w:tc>
        <w:tc>
          <w:tcPr>
            <w:tcW w:w="1928" w:type="dxa"/>
            <w:shd w:val="clear" w:color="auto" w:fill="F5F5F5"/>
          </w:tcPr>
          <w:p w14:paraId="296C0B9D" w14:textId="62E97EDA" w:rsidR="0069470C" w:rsidRPr="004933E1" w:rsidRDefault="0069470C" w:rsidP="00DE421D">
            <w:pPr>
              <w:pStyle w:val="Body"/>
              <w:spacing w:after="0"/>
            </w:pPr>
            <w:r w:rsidRPr="002527E8">
              <w:t>$24,375.00</w:t>
            </w:r>
          </w:p>
        </w:tc>
        <w:tc>
          <w:tcPr>
            <w:tcW w:w="1928" w:type="dxa"/>
            <w:shd w:val="clear" w:color="auto" w:fill="F5F5F5"/>
          </w:tcPr>
          <w:p w14:paraId="063108B6" w14:textId="244A9EDB" w:rsidR="0069470C" w:rsidRPr="004933E1" w:rsidRDefault="0069470C" w:rsidP="00DE421D">
            <w:pPr>
              <w:pStyle w:val="Body"/>
              <w:spacing w:after="0"/>
            </w:pPr>
            <w:r w:rsidRPr="009B2F10">
              <w:t>$21,960.53</w:t>
            </w:r>
          </w:p>
        </w:tc>
      </w:tr>
      <w:tr w:rsidR="0069470C" w:rsidRPr="00D618CF" w14:paraId="4D5DF4B5" w14:textId="64F83FA4" w:rsidTr="00DE421D">
        <w:trPr>
          <w:trHeight w:val="510"/>
        </w:trPr>
        <w:tc>
          <w:tcPr>
            <w:tcW w:w="1928" w:type="dxa"/>
            <w:tcBorders>
              <w:bottom w:val="single" w:sz="2" w:space="0" w:color="3229A6"/>
            </w:tcBorders>
          </w:tcPr>
          <w:p w14:paraId="5B99118E" w14:textId="275C6D22" w:rsidR="0069470C" w:rsidRPr="00AB16F1" w:rsidRDefault="0069470C" w:rsidP="00DE421D">
            <w:pPr>
              <w:pStyle w:val="Body"/>
              <w:spacing w:before="0" w:after="0"/>
            </w:pPr>
            <w:r w:rsidRPr="004E12F0">
              <w:t>$4,500,000</w:t>
            </w:r>
          </w:p>
        </w:tc>
        <w:tc>
          <w:tcPr>
            <w:tcW w:w="1928" w:type="dxa"/>
            <w:tcBorders>
              <w:bottom w:val="single" w:sz="2" w:space="0" w:color="3229A6"/>
            </w:tcBorders>
          </w:tcPr>
          <w:p w14:paraId="1A43637C" w14:textId="62F20F08" w:rsidR="0069470C" w:rsidRPr="004933E1" w:rsidRDefault="0069470C" w:rsidP="00DE421D">
            <w:pPr>
              <w:pStyle w:val="Body"/>
              <w:spacing w:before="0" w:after="0"/>
            </w:pPr>
            <w:r w:rsidRPr="007324FD">
              <w:t>$58,500.00</w:t>
            </w:r>
          </w:p>
        </w:tc>
        <w:tc>
          <w:tcPr>
            <w:tcW w:w="1928" w:type="dxa"/>
            <w:tcBorders>
              <w:bottom w:val="single" w:sz="2" w:space="0" w:color="3229A6"/>
            </w:tcBorders>
          </w:tcPr>
          <w:p w14:paraId="264C38EE" w14:textId="5069FB2D" w:rsidR="0069470C" w:rsidRPr="004933E1" w:rsidRDefault="0069470C" w:rsidP="00DE421D">
            <w:pPr>
              <w:pStyle w:val="Body"/>
              <w:spacing w:after="0"/>
            </w:pPr>
            <w:r w:rsidRPr="00EC3023">
              <w:t>$44,390.13</w:t>
            </w:r>
          </w:p>
        </w:tc>
        <w:tc>
          <w:tcPr>
            <w:tcW w:w="1928" w:type="dxa"/>
            <w:tcBorders>
              <w:bottom w:val="single" w:sz="2" w:space="0" w:color="3229A6"/>
            </w:tcBorders>
          </w:tcPr>
          <w:p w14:paraId="5530D4BB" w14:textId="32B46137" w:rsidR="0069470C" w:rsidRPr="004933E1" w:rsidRDefault="0069470C" w:rsidP="00DE421D">
            <w:pPr>
              <w:pStyle w:val="Body"/>
              <w:spacing w:after="0"/>
            </w:pPr>
            <w:r w:rsidRPr="002527E8">
              <w:t>$34,125.00</w:t>
            </w:r>
          </w:p>
        </w:tc>
        <w:tc>
          <w:tcPr>
            <w:tcW w:w="1928" w:type="dxa"/>
            <w:tcBorders>
              <w:bottom w:val="single" w:sz="2" w:space="0" w:color="3229A6"/>
            </w:tcBorders>
          </w:tcPr>
          <w:p w14:paraId="22AE6EB1" w14:textId="5DBD03C2" w:rsidR="0069470C" w:rsidRPr="004933E1" w:rsidRDefault="0069470C" w:rsidP="00DE421D">
            <w:pPr>
              <w:pStyle w:val="Body"/>
              <w:spacing w:after="0"/>
            </w:pPr>
            <w:r w:rsidRPr="009B2F10">
              <w:t>$27,819.74</w:t>
            </w:r>
          </w:p>
        </w:tc>
      </w:tr>
      <w:tr w:rsidR="0069470C" w:rsidRPr="00D618CF" w14:paraId="71684C2A" w14:textId="3307F79C" w:rsidTr="00DE421D">
        <w:trPr>
          <w:trHeight w:val="510"/>
        </w:trPr>
        <w:tc>
          <w:tcPr>
            <w:tcW w:w="1928" w:type="dxa"/>
            <w:tcBorders>
              <w:top w:val="single" w:sz="2" w:space="0" w:color="3229A6"/>
              <w:bottom w:val="single" w:sz="2" w:space="0" w:color="3229A6"/>
            </w:tcBorders>
            <w:shd w:val="clear" w:color="auto" w:fill="F5F5F5"/>
          </w:tcPr>
          <w:p w14:paraId="28819760" w14:textId="1FD367C0" w:rsidR="0069470C" w:rsidRPr="00AB16F1" w:rsidRDefault="0069470C" w:rsidP="00DE421D">
            <w:pPr>
              <w:pStyle w:val="Body"/>
              <w:spacing w:before="0" w:after="0"/>
            </w:pPr>
            <w:r w:rsidRPr="004E12F0">
              <w:t>$5,000,000</w:t>
            </w:r>
          </w:p>
        </w:tc>
        <w:tc>
          <w:tcPr>
            <w:tcW w:w="1928" w:type="dxa"/>
            <w:tcBorders>
              <w:top w:val="single" w:sz="2" w:space="0" w:color="3229A6"/>
              <w:bottom w:val="single" w:sz="2" w:space="0" w:color="3229A6"/>
            </w:tcBorders>
            <w:shd w:val="clear" w:color="auto" w:fill="F5F5F5"/>
          </w:tcPr>
          <w:p w14:paraId="0E990CA1" w14:textId="7B37964C" w:rsidR="0069470C" w:rsidRPr="004933E1" w:rsidRDefault="0069470C" w:rsidP="00DE421D">
            <w:pPr>
              <w:pStyle w:val="Body"/>
              <w:spacing w:before="0" w:after="0"/>
            </w:pPr>
            <w:r w:rsidRPr="007324FD">
              <w:t>$68,250.00</w:t>
            </w:r>
          </w:p>
        </w:tc>
        <w:tc>
          <w:tcPr>
            <w:tcW w:w="1928" w:type="dxa"/>
            <w:tcBorders>
              <w:top w:val="single" w:sz="2" w:space="0" w:color="3229A6"/>
              <w:bottom w:val="single" w:sz="2" w:space="0" w:color="3229A6"/>
            </w:tcBorders>
            <w:shd w:val="clear" w:color="auto" w:fill="F5F5F5"/>
          </w:tcPr>
          <w:p w14:paraId="20862C4B" w14:textId="0CD5D5CD" w:rsidR="0069470C" w:rsidRPr="004933E1" w:rsidRDefault="0069470C" w:rsidP="00DE421D">
            <w:pPr>
              <w:pStyle w:val="Body"/>
              <w:spacing w:after="0"/>
            </w:pPr>
            <w:r w:rsidRPr="00EC3023">
              <w:t>$50,249.34</w:t>
            </w:r>
          </w:p>
        </w:tc>
        <w:tc>
          <w:tcPr>
            <w:tcW w:w="1928" w:type="dxa"/>
            <w:tcBorders>
              <w:top w:val="single" w:sz="2" w:space="0" w:color="3229A6"/>
              <w:bottom w:val="single" w:sz="2" w:space="0" w:color="3229A6"/>
            </w:tcBorders>
            <w:shd w:val="clear" w:color="auto" w:fill="F5F5F5"/>
          </w:tcPr>
          <w:p w14:paraId="565E0EBD" w14:textId="4D0243A9" w:rsidR="0069470C" w:rsidRPr="004933E1" w:rsidRDefault="0069470C" w:rsidP="00DE421D">
            <w:pPr>
              <w:pStyle w:val="Body"/>
              <w:spacing w:after="0"/>
            </w:pPr>
            <w:r>
              <w:t>$</w:t>
            </w:r>
            <w:r w:rsidRPr="002527E8">
              <w:t>43,875.00</w:t>
            </w:r>
          </w:p>
        </w:tc>
        <w:tc>
          <w:tcPr>
            <w:tcW w:w="1928" w:type="dxa"/>
            <w:tcBorders>
              <w:top w:val="single" w:sz="2" w:space="0" w:color="3229A6"/>
              <w:bottom w:val="single" w:sz="2" w:space="0" w:color="3229A6"/>
            </w:tcBorders>
            <w:shd w:val="clear" w:color="auto" w:fill="F5F5F5"/>
          </w:tcPr>
          <w:p w14:paraId="53B2E420" w14:textId="37461F44" w:rsidR="0069470C" w:rsidRPr="004933E1" w:rsidRDefault="0069470C" w:rsidP="00DE421D">
            <w:pPr>
              <w:pStyle w:val="Body"/>
              <w:spacing w:after="0"/>
            </w:pPr>
            <w:r w:rsidRPr="009B2F10">
              <w:t>$33,678.95</w:t>
            </w:r>
          </w:p>
        </w:tc>
      </w:tr>
      <w:tr w:rsidR="0069470C" w:rsidRPr="00D618CF" w14:paraId="43027B1D" w14:textId="77777777" w:rsidTr="00DE421D">
        <w:trPr>
          <w:trHeight w:val="510"/>
        </w:trPr>
        <w:tc>
          <w:tcPr>
            <w:tcW w:w="1928" w:type="dxa"/>
            <w:tcBorders>
              <w:top w:val="single" w:sz="2" w:space="0" w:color="3229A6"/>
              <w:bottom w:val="single" w:sz="2" w:space="0" w:color="3229A6"/>
            </w:tcBorders>
          </w:tcPr>
          <w:p w14:paraId="4F814823" w14:textId="0C4005A6" w:rsidR="0069470C" w:rsidRPr="00AB16F1" w:rsidRDefault="0069470C" w:rsidP="00DE421D">
            <w:pPr>
              <w:pStyle w:val="Body"/>
              <w:spacing w:after="0"/>
            </w:pPr>
            <w:r>
              <w:t>$</w:t>
            </w:r>
            <w:r w:rsidRPr="004E12F0">
              <w:t>5,500,000</w:t>
            </w:r>
          </w:p>
        </w:tc>
        <w:tc>
          <w:tcPr>
            <w:tcW w:w="1928" w:type="dxa"/>
            <w:tcBorders>
              <w:top w:val="single" w:sz="2" w:space="0" w:color="3229A6"/>
              <w:bottom w:val="single" w:sz="2" w:space="0" w:color="3229A6"/>
            </w:tcBorders>
          </w:tcPr>
          <w:p w14:paraId="2DB95696" w14:textId="1E8DCD22" w:rsidR="0069470C" w:rsidRPr="004933E1" w:rsidRDefault="0069470C" w:rsidP="00DE421D">
            <w:pPr>
              <w:pStyle w:val="Body"/>
              <w:spacing w:after="0"/>
            </w:pPr>
            <w:r w:rsidRPr="007324FD">
              <w:t>$78,000.00</w:t>
            </w:r>
          </w:p>
        </w:tc>
        <w:tc>
          <w:tcPr>
            <w:tcW w:w="1928" w:type="dxa"/>
            <w:tcBorders>
              <w:top w:val="single" w:sz="2" w:space="0" w:color="3229A6"/>
              <w:bottom w:val="single" w:sz="2" w:space="0" w:color="3229A6"/>
            </w:tcBorders>
          </w:tcPr>
          <w:p w14:paraId="3A3B733D" w14:textId="0277D4E5" w:rsidR="0069470C" w:rsidRPr="005956FE" w:rsidRDefault="0069470C" w:rsidP="00DE421D">
            <w:pPr>
              <w:pStyle w:val="Body"/>
              <w:spacing w:after="0"/>
            </w:pPr>
            <w:r w:rsidRPr="00EC3023">
              <w:t>$56,108.55</w:t>
            </w:r>
          </w:p>
        </w:tc>
        <w:tc>
          <w:tcPr>
            <w:tcW w:w="1928" w:type="dxa"/>
            <w:tcBorders>
              <w:top w:val="single" w:sz="2" w:space="0" w:color="3229A6"/>
              <w:bottom w:val="single" w:sz="2" w:space="0" w:color="3229A6"/>
            </w:tcBorders>
          </w:tcPr>
          <w:p w14:paraId="15C0AE39" w14:textId="6AEA8B93" w:rsidR="0069470C" w:rsidRPr="004933E1" w:rsidRDefault="0069470C" w:rsidP="00DE421D">
            <w:pPr>
              <w:pStyle w:val="Body"/>
              <w:spacing w:after="0"/>
            </w:pPr>
            <w:r w:rsidRPr="002527E8">
              <w:t>$53,625.00</w:t>
            </w:r>
          </w:p>
        </w:tc>
        <w:tc>
          <w:tcPr>
            <w:tcW w:w="1928" w:type="dxa"/>
            <w:tcBorders>
              <w:top w:val="single" w:sz="2" w:space="0" w:color="3229A6"/>
              <w:bottom w:val="single" w:sz="2" w:space="0" w:color="3229A6"/>
            </w:tcBorders>
          </w:tcPr>
          <w:p w14:paraId="1BE889FD" w14:textId="182A3BDD" w:rsidR="0069470C" w:rsidRPr="004933E1" w:rsidRDefault="0069470C" w:rsidP="00DE421D">
            <w:pPr>
              <w:pStyle w:val="Body"/>
              <w:spacing w:after="0"/>
            </w:pPr>
            <w:r w:rsidRPr="009B2F10">
              <w:t>$39,538.16</w:t>
            </w:r>
          </w:p>
        </w:tc>
      </w:tr>
      <w:tr w:rsidR="0069470C" w:rsidRPr="00D618CF" w14:paraId="5130A6C1" w14:textId="77777777" w:rsidTr="00DE421D">
        <w:trPr>
          <w:trHeight w:val="510"/>
        </w:trPr>
        <w:tc>
          <w:tcPr>
            <w:tcW w:w="1928" w:type="dxa"/>
            <w:tcBorders>
              <w:top w:val="single" w:sz="2" w:space="0" w:color="3229A6"/>
              <w:bottom w:val="single" w:sz="2" w:space="0" w:color="3229A6"/>
            </w:tcBorders>
            <w:shd w:val="clear" w:color="auto" w:fill="F5F5F5"/>
          </w:tcPr>
          <w:p w14:paraId="5139D6F5" w14:textId="0F255D11" w:rsidR="0069470C" w:rsidRPr="00AB16F1" w:rsidRDefault="0069470C" w:rsidP="00DE421D">
            <w:pPr>
              <w:pStyle w:val="Body"/>
              <w:spacing w:after="0"/>
            </w:pPr>
            <w:r w:rsidRPr="004E12F0">
              <w:t>$6,000,000</w:t>
            </w:r>
          </w:p>
        </w:tc>
        <w:tc>
          <w:tcPr>
            <w:tcW w:w="1928" w:type="dxa"/>
            <w:tcBorders>
              <w:top w:val="single" w:sz="2" w:space="0" w:color="3229A6"/>
              <w:bottom w:val="single" w:sz="2" w:space="0" w:color="3229A6"/>
            </w:tcBorders>
            <w:shd w:val="clear" w:color="auto" w:fill="F5F5F5"/>
          </w:tcPr>
          <w:p w14:paraId="32F86386" w14:textId="41035E01" w:rsidR="0069470C" w:rsidRPr="004933E1" w:rsidRDefault="0069470C" w:rsidP="00DE421D">
            <w:pPr>
              <w:pStyle w:val="Body"/>
              <w:spacing w:after="0"/>
            </w:pPr>
            <w:r w:rsidRPr="007324FD">
              <w:t>$87,750.00</w:t>
            </w:r>
          </w:p>
        </w:tc>
        <w:tc>
          <w:tcPr>
            <w:tcW w:w="1928" w:type="dxa"/>
            <w:tcBorders>
              <w:top w:val="single" w:sz="2" w:space="0" w:color="3229A6"/>
              <w:bottom w:val="single" w:sz="2" w:space="0" w:color="3229A6"/>
            </w:tcBorders>
            <w:shd w:val="clear" w:color="auto" w:fill="F5F5F5"/>
          </w:tcPr>
          <w:p w14:paraId="7E0EE271" w14:textId="4A2F0A3E" w:rsidR="0069470C" w:rsidRPr="005956FE" w:rsidRDefault="0069470C" w:rsidP="00DE421D">
            <w:pPr>
              <w:pStyle w:val="Body"/>
              <w:spacing w:after="0"/>
            </w:pPr>
            <w:r w:rsidRPr="00EC3023">
              <w:t>$61,967.76</w:t>
            </w:r>
          </w:p>
        </w:tc>
        <w:tc>
          <w:tcPr>
            <w:tcW w:w="1928" w:type="dxa"/>
            <w:tcBorders>
              <w:top w:val="single" w:sz="2" w:space="0" w:color="3229A6"/>
              <w:bottom w:val="single" w:sz="2" w:space="0" w:color="3229A6"/>
            </w:tcBorders>
            <w:shd w:val="clear" w:color="auto" w:fill="F5F5F5"/>
          </w:tcPr>
          <w:p w14:paraId="1C12164B" w14:textId="2207AE8E" w:rsidR="0069470C" w:rsidRPr="004933E1" w:rsidRDefault="0069470C" w:rsidP="00DE421D">
            <w:pPr>
              <w:pStyle w:val="Body"/>
              <w:spacing w:after="0"/>
            </w:pPr>
            <w:r w:rsidRPr="002527E8">
              <w:t>$63,375.00</w:t>
            </w:r>
          </w:p>
        </w:tc>
        <w:tc>
          <w:tcPr>
            <w:tcW w:w="1928" w:type="dxa"/>
            <w:tcBorders>
              <w:top w:val="single" w:sz="2" w:space="0" w:color="3229A6"/>
              <w:bottom w:val="single" w:sz="2" w:space="0" w:color="3229A6"/>
            </w:tcBorders>
            <w:shd w:val="clear" w:color="auto" w:fill="F5F5F5"/>
          </w:tcPr>
          <w:p w14:paraId="7CEDFDDB" w14:textId="27473DB1" w:rsidR="0069470C" w:rsidRPr="004933E1" w:rsidRDefault="0069470C" w:rsidP="00DE421D">
            <w:pPr>
              <w:pStyle w:val="Body"/>
              <w:spacing w:after="0"/>
            </w:pPr>
            <w:r w:rsidRPr="009B2F10">
              <w:t>$45,397.37</w:t>
            </w:r>
          </w:p>
        </w:tc>
      </w:tr>
      <w:tr w:rsidR="0069470C" w:rsidRPr="00D618CF" w14:paraId="3DFE4C0D" w14:textId="77777777" w:rsidTr="00DE421D">
        <w:trPr>
          <w:trHeight w:val="510"/>
        </w:trPr>
        <w:tc>
          <w:tcPr>
            <w:tcW w:w="1928" w:type="dxa"/>
            <w:tcBorders>
              <w:top w:val="single" w:sz="2" w:space="0" w:color="3229A6"/>
              <w:bottom w:val="single" w:sz="2" w:space="0" w:color="3229A6"/>
            </w:tcBorders>
          </w:tcPr>
          <w:p w14:paraId="527A1F0A" w14:textId="27700BA7" w:rsidR="0069470C" w:rsidRPr="00AB16F1" w:rsidRDefault="0069470C" w:rsidP="00DE421D">
            <w:pPr>
              <w:pStyle w:val="Body"/>
              <w:spacing w:after="0"/>
            </w:pPr>
            <w:r w:rsidRPr="004E12F0">
              <w:t>$6,500,000</w:t>
            </w:r>
          </w:p>
        </w:tc>
        <w:tc>
          <w:tcPr>
            <w:tcW w:w="1928" w:type="dxa"/>
            <w:tcBorders>
              <w:top w:val="single" w:sz="2" w:space="0" w:color="3229A6"/>
              <w:bottom w:val="single" w:sz="2" w:space="0" w:color="3229A6"/>
            </w:tcBorders>
          </w:tcPr>
          <w:p w14:paraId="3205B62C" w14:textId="393A1F3C" w:rsidR="0069470C" w:rsidRPr="004933E1" w:rsidRDefault="0069470C" w:rsidP="00DE421D">
            <w:pPr>
              <w:pStyle w:val="Body"/>
              <w:spacing w:after="0"/>
            </w:pPr>
            <w:r w:rsidRPr="007324FD">
              <w:t>$97,500.00</w:t>
            </w:r>
          </w:p>
        </w:tc>
        <w:tc>
          <w:tcPr>
            <w:tcW w:w="1928" w:type="dxa"/>
            <w:tcBorders>
              <w:top w:val="single" w:sz="2" w:space="0" w:color="3229A6"/>
              <w:bottom w:val="single" w:sz="2" w:space="0" w:color="3229A6"/>
            </w:tcBorders>
          </w:tcPr>
          <w:p w14:paraId="202A9346" w14:textId="09A8B715" w:rsidR="0069470C" w:rsidRPr="005956FE" w:rsidRDefault="0069470C" w:rsidP="00DE421D">
            <w:pPr>
              <w:pStyle w:val="Body"/>
              <w:spacing w:after="0"/>
            </w:pPr>
            <w:r w:rsidRPr="00EC3023">
              <w:t>$67,826.97</w:t>
            </w:r>
          </w:p>
        </w:tc>
        <w:tc>
          <w:tcPr>
            <w:tcW w:w="1928" w:type="dxa"/>
            <w:tcBorders>
              <w:top w:val="single" w:sz="2" w:space="0" w:color="3229A6"/>
              <w:bottom w:val="single" w:sz="2" w:space="0" w:color="3229A6"/>
            </w:tcBorders>
          </w:tcPr>
          <w:p w14:paraId="1C609D61" w14:textId="42F976CC" w:rsidR="0069470C" w:rsidRPr="004933E1" w:rsidRDefault="0069470C" w:rsidP="00DE421D">
            <w:pPr>
              <w:pStyle w:val="Body"/>
              <w:spacing w:after="0"/>
            </w:pPr>
            <w:r w:rsidRPr="002527E8">
              <w:t>$73,125.00</w:t>
            </w:r>
          </w:p>
        </w:tc>
        <w:tc>
          <w:tcPr>
            <w:tcW w:w="1928" w:type="dxa"/>
            <w:tcBorders>
              <w:top w:val="single" w:sz="2" w:space="0" w:color="3229A6"/>
              <w:bottom w:val="single" w:sz="2" w:space="0" w:color="3229A6"/>
            </w:tcBorders>
          </w:tcPr>
          <w:p w14:paraId="41824783" w14:textId="73166FD0" w:rsidR="0069470C" w:rsidRPr="004933E1" w:rsidRDefault="0069470C" w:rsidP="00DE421D">
            <w:pPr>
              <w:pStyle w:val="Body"/>
              <w:spacing w:after="0"/>
            </w:pPr>
            <w:r w:rsidRPr="009B2F10">
              <w:t>$51,256.58</w:t>
            </w:r>
          </w:p>
        </w:tc>
      </w:tr>
      <w:tr w:rsidR="0069470C" w:rsidRPr="00D618CF" w14:paraId="211B9493" w14:textId="77777777" w:rsidTr="00DE421D">
        <w:trPr>
          <w:trHeight w:val="510"/>
        </w:trPr>
        <w:tc>
          <w:tcPr>
            <w:tcW w:w="1928" w:type="dxa"/>
            <w:tcBorders>
              <w:top w:val="single" w:sz="2" w:space="0" w:color="3229A6"/>
              <w:bottom w:val="single" w:sz="2" w:space="0" w:color="3229A6"/>
            </w:tcBorders>
            <w:shd w:val="clear" w:color="auto" w:fill="F5F5F5"/>
          </w:tcPr>
          <w:p w14:paraId="5FB851EF" w14:textId="107BBB2C" w:rsidR="0069470C" w:rsidRPr="00AB16F1" w:rsidRDefault="0069470C" w:rsidP="00DE421D">
            <w:pPr>
              <w:pStyle w:val="Body"/>
              <w:spacing w:after="0"/>
            </w:pPr>
            <w:r w:rsidRPr="004E12F0">
              <w:t>$7,000,000</w:t>
            </w:r>
          </w:p>
        </w:tc>
        <w:tc>
          <w:tcPr>
            <w:tcW w:w="1928" w:type="dxa"/>
            <w:tcBorders>
              <w:top w:val="single" w:sz="2" w:space="0" w:color="3229A6"/>
              <w:bottom w:val="single" w:sz="2" w:space="0" w:color="3229A6"/>
            </w:tcBorders>
            <w:shd w:val="clear" w:color="auto" w:fill="F5F5F5"/>
          </w:tcPr>
          <w:p w14:paraId="3D2C150B" w14:textId="05CD1698" w:rsidR="0069470C" w:rsidRPr="004933E1" w:rsidRDefault="0069470C" w:rsidP="00DE421D">
            <w:pPr>
              <w:pStyle w:val="Body"/>
              <w:spacing w:after="0"/>
            </w:pPr>
            <w:r w:rsidRPr="007324FD">
              <w:t>$107,250.00</w:t>
            </w:r>
          </w:p>
        </w:tc>
        <w:tc>
          <w:tcPr>
            <w:tcW w:w="1928" w:type="dxa"/>
            <w:tcBorders>
              <w:top w:val="single" w:sz="2" w:space="0" w:color="3229A6"/>
              <w:bottom w:val="single" w:sz="2" w:space="0" w:color="3229A6"/>
            </w:tcBorders>
            <w:shd w:val="clear" w:color="auto" w:fill="F5F5F5"/>
          </w:tcPr>
          <w:p w14:paraId="5F300AF4" w14:textId="288460D8" w:rsidR="0069470C" w:rsidRPr="005956FE" w:rsidRDefault="0069470C" w:rsidP="00DE421D">
            <w:pPr>
              <w:pStyle w:val="Body"/>
              <w:spacing w:after="0"/>
            </w:pPr>
            <w:r w:rsidRPr="00EC3023">
              <w:t>$73,686.18</w:t>
            </w:r>
          </w:p>
        </w:tc>
        <w:tc>
          <w:tcPr>
            <w:tcW w:w="1928" w:type="dxa"/>
            <w:tcBorders>
              <w:top w:val="single" w:sz="2" w:space="0" w:color="3229A6"/>
              <w:bottom w:val="single" w:sz="2" w:space="0" w:color="3229A6"/>
            </w:tcBorders>
            <w:shd w:val="clear" w:color="auto" w:fill="F5F5F5"/>
          </w:tcPr>
          <w:p w14:paraId="5121292D" w14:textId="774F3544" w:rsidR="0069470C" w:rsidRPr="004933E1" w:rsidRDefault="0069470C" w:rsidP="00DE421D">
            <w:pPr>
              <w:pStyle w:val="Body"/>
              <w:spacing w:after="0"/>
            </w:pPr>
            <w:r w:rsidRPr="002527E8">
              <w:t>$82,875.00</w:t>
            </w:r>
          </w:p>
        </w:tc>
        <w:tc>
          <w:tcPr>
            <w:tcW w:w="1928" w:type="dxa"/>
            <w:tcBorders>
              <w:top w:val="single" w:sz="2" w:space="0" w:color="3229A6"/>
              <w:bottom w:val="single" w:sz="2" w:space="0" w:color="3229A6"/>
            </w:tcBorders>
            <w:shd w:val="clear" w:color="auto" w:fill="F5F5F5"/>
          </w:tcPr>
          <w:p w14:paraId="00358AD4" w14:textId="3ECC6776" w:rsidR="0069470C" w:rsidRPr="004933E1" w:rsidRDefault="0069470C" w:rsidP="00DE421D">
            <w:pPr>
              <w:pStyle w:val="Body"/>
              <w:spacing w:after="0"/>
            </w:pPr>
            <w:r w:rsidRPr="009B2F10">
              <w:t>$57,115.79</w:t>
            </w:r>
          </w:p>
        </w:tc>
      </w:tr>
    </w:tbl>
    <w:p w14:paraId="16BE0D22" w14:textId="536834A5" w:rsidR="00701A7D" w:rsidRDefault="00701A7D" w:rsidP="009F11DC">
      <w:pPr>
        <w:rPr>
          <w:rFonts w:cs="Arial"/>
          <w:b/>
          <w:bCs/>
        </w:rPr>
      </w:pPr>
    </w:p>
    <w:p w14:paraId="46269A7B" w14:textId="77777777" w:rsidR="00DE421D" w:rsidRPr="00743414" w:rsidRDefault="00DE421D" w:rsidP="009F11DC">
      <w:pPr>
        <w:rPr>
          <w:rFonts w:cs="Arial"/>
          <w:b/>
          <w:bCs/>
        </w:rPr>
      </w:pPr>
    </w:p>
    <w:tbl>
      <w:tblPr>
        <w:tblW w:w="7525" w:type="dxa"/>
        <w:tblLook w:val="04A0" w:firstRow="1" w:lastRow="0" w:firstColumn="1" w:lastColumn="0" w:noHBand="0" w:noVBand="1"/>
      </w:tblPr>
      <w:tblGrid>
        <w:gridCol w:w="1671"/>
        <w:gridCol w:w="5854"/>
      </w:tblGrid>
      <w:tr w:rsidR="00323869" w:rsidRPr="00743414" w14:paraId="29C996AE" w14:textId="77777777" w:rsidTr="00A80CE7">
        <w:trPr>
          <w:trHeight w:val="300"/>
        </w:trPr>
        <w:tc>
          <w:tcPr>
            <w:tcW w:w="1671" w:type="dxa"/>
            <w:tcBorders>
              <w:top w:val="nil"/>
              <w:left w:val="nil"/>
              <w:bottom w:val="nil"/>
              <w:right w:val="nil"/>
            </w:tcBorders>
            <w:noWrap/>
            <w:hideMark/>
          </w:tcPr>
          <w:p w14:paraId="5E562DB4" w14:textId="07BED429" w:rsidR="00323869" w:rsidRPr="00E9625F" w:rsidRDefault="00323869" w:rsidP="00A80CE7">
            <w:pPr>
              <w:pStyle w:val="Body"/>
              <w:rPr>
                <w:rFonts w:ascii="Roboto Medium" w:hAnsi="Roboto Medium"/>
              </w:rPr>
            </w:pPr>
            <w:r w:rsidRPr="00E9625F">
              <w:rPr>
                <w:rFonts w:ascii="Roboto Medium" w:hAnsi="Roboto Medium"/>
              </w:rPr>
              <w:t xml:space="preserve">Assumptions: </w:t>
            </w:r>
          </w:p>
        </w:tc>
        <w:tc>
          <w:tcPr>
            <w:tcW w:w="5854" w:type="dxa"/>
            <w:tcBorders>
              <w:top w:val="nil"/>
              <w:left w:val="nil"/>
              <w:bottom w:val="nil"/>
              <w:right w:val="nil"/>
            </w:tcBorders>
            <w:noWrap/>
            <w:vAlign w:val="bottom"/>
            <w:hideMark/>
          </w:tcPr>
          <w:p w14:paraId="168A87B0" w14:textId="1B1DB8CC" w:rsidR="00323869" w:rsidRPr="00743414" w:rsidRDefault="00323869" w:rsidP="00E2246A">
            <w:pPr>
              <w:pStyle w:val="Body"/>
              <w:numPr>
                <w:ilvl w:val="0"/>
                <w:numId w:val="12"/>
              </w:numPr>
            </w:pPr>
            <w:r w:rsidRPr="00743414">
              <w:t>Effective Tax Rate of 18%</w:t>
            </w:r>
            <w:r w:rsidR="00BA58E1" w:rsidRPr="00743414">
              <w:t xml:space="preserve"> (this is the actual average effect</w:t>
            </w:r>
            <w:r w:rsidR="00F46967" w:rsidRPr="00743414">
              <w:t>ive</w:t>
            </w:r>
            <w:r w:rsidR="00BA58E1" w:rsidRPr="00743414">
              <w:t xml:space="preserve"> tax rate for </w:t>
            </w:r>
            <w:r w:rsidR="00F35B41" w:rsidRPr="00743414">
              <w:t>202</w:t>
            </w:r>
            <w:r w:rsidR="00857547">
              <w:t>2</w:t>
            </w:r>
            <w:r w:rsidR="00F35B41" w:rsidRPr="00743414">
              <w:t>-2024)</w:t>
            </w:r>
          </w:p>
          <w:p w14:paraId="32E56F6D" w14:textId="77777777" w:rsidR="00517372" w:rsidRPr="00743414" w:rsidRDefault="00517372" w:rsidP="00E2246A">
            <w:pPr>
              <w:pStyle w:val="Body"/>
              <w:numPr>
                <w:ilvl w:val="0"/>
                <w:numId w:val="12"/>
              </w:numPr>
            </w:pPr>
            <w:r w:rsidRPr="00743414">
              <w:t>Modelled on Vanguard Balanced Indexed</w:t>
            </w:r>
          </w:p>
          <w:p w14:paraId="234D197F" w14:textId="77777777" w:rsidR="0002716D" w:rsidRPr="00743414" w:rsidRDefault="0002716D" w:rsidP="00E2246A">
            <w:pPr>
              <w:pStyle w:val="Body"/>
              <w:numPr>
                <w:ilvl w:val="0"/>
                <w:numId w:val="12"/>
              </w:numPr>
            </w:pPr>
            <w:r w:rsidRPr="00743414">
              <w:t>The full Transfer Balance Cap is used in Pension Phase</w:t>
            </w:r>
          </w:p>
          <w:p w14:paraId="2B244721" w14:textId="2A02A636" w:rsidR="0002716D" w:rsidRPr="00743414" w:rsidRDefault="0002716D" w:rsidP="00983D5A">
            <w:pPr>
              <w:pStyle w:val="Body"/>
              <w:numPr>
                <w:ilvl w:val="0"/>
                <w:numId w:val="12"/>
              </w:numPr>
            </w:pPr>
            <w:r w:rsidRPr="00743414">
              <w:t xml:space="preserve">Div 296 is legislated with a </w:t>
            </w:r>
            <w:r w:rsidR="00E50EB2" w:rsidRPr="00743414">
              <w:t>$3m cap.</w:t>
            </w:r>
          </w:p>
        </w:tc>
      </w:tr>
      <w:tr w:rsidR="0002716D" w:rsidRPr="00743414" w14:paraId="5F162D55" w14:textId="77777777" w:rsidTr="004B0B43">
        <w:trPr>
          <w:gridAfter w:val="1"/>
          <w:wAfter w:w="5854" w:type="dxa"/>
          <w:trHeight w:val="300"/>
        </w:trPr>
        <w:tc>
          <w:tcPr>
            <w:tcW w:w="1671" w:type="dxa"/>
            <w:tcBorders>
              <w:top w:val="nil"/>
              <w:left w:val="nil"/>
              <w:bottom w:val="nil"/>
              <w:right w:val="nil"/>
            </w:tcBorders>
            <w:noWrap/>
            <w:vAlign w:val="bottom"/>
            <w:hideMark/>
          </w:tcPr>
          <w:p w14:paraId="35A654F2" w14:textId="77777777" w:rsidR="0002716D" w:rsidRPr="00743414" w:rsidRDefault="0002716D" w:rsidP="00323869">
            <w:pPr>
              <w:rPr>
                <w:rFonts w:cs="Arial"/>
                <w:color w:val="000000"/>
                <w:szCs w:val="22"/>
              </w:rPr>
            </w:pPr>
          </w:p>
        </w:tc>
      </w:tr>
      <w:tr w:rsidR="0002716D" w:rsidRPr="00743414" w14:paraId="610982A3" w14:textId="77777777" w:rsidTr="004B0B43">
        <w:trPr>
          <w:gridAfter w:val="1"/>
          <w:wAfter w:w="5854" w:type="dxa"/>
          <w:trHeight w:val="300"/>
        </w:trPr>
        <w:tc>
          <w:tcPr>
            <w:tcW w:w="1671" w:type="dxa"/>
            <w:tcBorders>
              <w:top w:val="nil"/>
              <w:left w:val="nil"/>
              <w:bottom w:val="nil"/>
              <w:right w:val="nil"/>
            </w:tcBorders>
            <w:noWrap/>
            <w:vAlign w:val="bottom"/>
            <w:hideMark/>
          </w:tcPr>
          <w:p w14:paraId="70D60F09" w14:textId="77777777" w:rsidR="0002716D" w:rsidRPr="00743414" w:rsidRDefault="0002716D" w:rsidP="00323869">
            <w:pPr>
              <w:rPr>
                <w:rFonts w:cs="Arial"/>
                <w:color w:val="000000"/>
                <w:szCs w:val="22"/>
              </w:rPr>
            </w:pPr>
          </w:p>
        </w:tc>
      </w:tr>
    </w:tbl>
    <w:p w14:paraId="47EEEA6C" w14:textId="77777777" w:rsidR="00323869" w:rsidRPr="00743414" w:rsidRDefault="00323869" w:rsidP="009F11DC">
      <w:pPr>
        <w:rPr>
          <w:rFonts w:cs="Arial"/>
          <w:b/>
          <w:bCs/>
        </w:rPr>
      </w:pPr>
    </w:p>
    <w:sectPr w:rsidR="00323869" w:rsidRPr="00743414" w:rsidSect="0025166F">
      <w:pgSz w:w="11900" w:h="16840"/>
      <w:pgMar w:top="1440" w:right="1080" w:bottom="1440" w:left="1080" w:header="226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A985F" w14:textId="77777777" w:rsidR="00822CD3" w:rsidRDefault="00822CD3" w:rsidP="00E7136E">
      <w:r>
        <w:separator/>
      </w:r>
    </w:p>
  </w:endnote>
  <w:endnote w:type="continuationSeparator" w:id="0">
    <w:p w14:paraId="37AB3351" w14:textId="77777777" w:rsidR="00822CD3" w:rsidRDefault="00822CD3" w:rsidP="00E7136E">
      <w:r>
        <w:continuationSeparator/>
      </w:r>
    </w:p>
  </w:endnote>
  <w:endnote w:type="continuationNotice" w:id="1">
    <w:p w14:paraId="4BFC8237" w14:textId="77777777" w:rsidR="00822CD3" w:rsidRDefault="00822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Univers LT Std 45 Light">
    <w:panose1 w:val="020B0604020202020204"/>
    <w:charset w:val="00"/>
    <w:family w:val="auto"/>
    <w:pitch w:val="variable"/>
    <w:sig w:usb0="00000003" w:usb1="0000000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Roboto Light" w:hAnsi="Roboto Light"/>
        <w:color w:val="00A39B"/>
        <w:sz w:val="16"/>
        <w:szCs w:val="16"/>
      </w:rPr>
      <w:id w:val="-141815066"/>
      <w:docPartObj>
        <w:docPartGallery w:val="Page Numbers (Bottom of Page)"/>
        <w:docPartUnique/>
      </w:docPartObj>
    </w:sdtPr>
    <w:sdtEndPr>
      <w:rPr>
        <w:rStyle w:val="PageNumber"/>
        <w:color w:val="3229A6"/>
      </w:rPr>
    </w:sdtEndPr>
    <w:sdtContent>
      <w:p w14:paraId="443B4893" w14:textId="2A03FD2C" w:rsidR="004647B0" w:rsidRPr="00724444" w:rsidRDefault="004647B0" w:rsidP="004647B0">
        <w:pPr>
          <w:pStyle w:val="Footer"/>
          <w:framePr w:h="353" w:hRule="exact" w:wrap="none" w:vAnchor="text" w:hAnchor="margin" w:xAlign="right" w:y="315"/>
          <w:rPr>
            <w:rStyle w:val="PageNumber"/>
            <w:rFonts w:ascii="Roboto Light" w:hAnsi="Roboto Light"/>
            <w:color w:val="3229A6"/>
            <w:sz w:val="16"/>
            <w:szCs w:val="16"/>
          </w:rPr>
        </w:pPr>
        <w:r w:rsidRPr="00724444">
          <w:rPr>
            <w:rStyle w:val="PageNumber"/>
            <w:rFonts w:ascii="Roboto Light" w:hAnsi="Roboto Light"/>
            <w:color w:val="3229A6"/>
            <w:sz w:val="16"/>
            <w:szCs w:val="16"/>
          </w:rPr>
          <w:fldChar w:fldCharType="begin"/>
        </w:r>
        <w:r w:rsidRPr="00724444">
          <w:rPr>
            <w:rStyle w:val="PageNumber"/>
            <w:rFonts w:ascii="Roboto Light" w:hAnsi="Roboto Light"/>
            <w:color w:val="3229A6"/>
            <w:sz w:val="16"/>
            <w:szCs w:val="16"/>
          </w:rPr>
          <w:instrText xml:space="preserve"> PAGE </w:instrText>
        </w:r>
        <w:r w:rsidRPr="00724444">
          <w:rPr>
            <w:rStyle w:val="PageNumber"/>
            <w:rFonts w:ascii="Roboto Light" w:hAnsi="Roboto Light"/>
            <w:color w:val="3229A6"/>
            <w:sz w:val="16"/>
            <w:szCs w:val="16"/>
          </w:rPr>
          <w:fldChar w:fldCharType="separate"/>
        </w:r>
        <w:r w:rsidRPr="00724444">
          <w:rPr>
            <w:rStyle w:val="PageNumber"/>
            <w:rFonts w:ascii="Roboto Light" w:hAnsi="Roboto Light"/>
            <w:noProof/>
            <w:color w:val="3229A6"/>
            <w:sz w:val="16"/>
            <w:szCs w:val="16"/>
          </w:rPr>
          <w:t>3</w:t>
        </w:r>
        <w:r w:rsidRPr="00724444">
          <w:rPr>
            <w:rStyle w:val="PageNumber"/>
            <w:rFonts w:ascii="Roboto Light" w:hAnsi="Roboto Light"/>
            <w:color w:val="3229A6"/>
            <w:sz w:val="16"/>
            <w:szCs w:val="16"/>
          </w:rPr>
          <w:fldChar w:fldCharType="end"/>
        </w:r>
      </w:p>
    </w:sdtContent>
  </w:sdt>
  <w:p w14:paraId="307EF32F" w14:textId="71AC15C3" w:rsidR="000C0D87" w:rsidRPr="00724444" w:rsidRDefault="00B814F1" w:rsidP="004647B0">
    <w:pPr>
      <w:pStyle w:val="Body"/>
      <w:ind w:right="360"/>
      <w:rPr>
        <w:sz w:val="16"/>
        <w:szCs w:val="16"/>
      </w:rPr>
    </w:pPr>
    <w:r w:rsidRPr="00724444">
      <w:br/>
    </w:r>
    <w:r w:rsidRPr="00724444">
      <w:rPr>
        <w:rFonts w:ascii="Roboto Medium" w:hAnsi="Roboto Medium"/>
        <w:noProof/>
        <w:sz w:val="16"/>
        <w:szCs w:val="16"/>
      </w:rPr>
      <mc:AlternateContent>
        <mc:Choice Requires="wps">
          <w:drawing>
            <wp:anchor distT="0" distB="0" distL="114300" distR="114300" simplePos="0" relativeHeight="251658240" behindDoc="0" locked="0" layoutInCell="1" allowOverlap="1" wp14:anchorId="3CCE5399" wp14:editId="5FC0B2AB">
              <wp:simplePos x="0" y="0"/>
              <wp:positionH relativeFrom="margin">
                <wp:align>center</wp:align>
              </wp:positionH>
              <wp:positionV relativeFrom="margin">
                <wp:align>bottom</wp:align>
              </wp:positionV>
              <wp:extent cx="6120000" cy="0"/>
              <wp:effectExtent l="0" t="0" r="14605" b="12700"/>
              <wp:wrapSquare wrapText="bothSides"/>
              <wp:docPr id="1090198423" name="Straight Connector 6"/>
              <wp:cNvGraphicFramePr/>
              <a:graphic xmlns:a="http://schemas.openxmlformats.org/drawingml/2006/main">
                <a:graphicData uri="http://schemas.microsoft.com/office/word/2010/wordprocessingShape">
                  <wps:wsp>
                    <wps:cNvCnPr/>
                    <wps:spPr>
                      <a:xfrm>
                        <a:off x="0" y="0"/>
                        <a:ext cx="6120000" cy="0"/>
                      </a:xfrm>
                      <a:prstGeom prst="line">
                        <a:avLst/>
                      </a:prstGeom>
                      <a:ln w="9525">
                        <a:solidFill>
                          <a:srgbClr val="3229A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7DDC51" id="Straight Connector 6" o:spid="_x0000_s1026" style="position:absolute;z-index:251658240;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" strokecolor="#3229a6">
              <w10:wrap type="square" anchorx="margin" anchory="margin"/>
            </v:line>
          </w:pict>
        </mc:Fallback>
      </mc:AlternateContent>
    </w:r>
    <w:r w:rsidR="004647B0" w:rsidRPr="00724444">
      <w:rPr>
        <w:rFonts w:ascii="Roboto Medium" w:hAnsi="Roboto Medium"/>
        <w:sz w:val="16"/>
        <w:szCs w:val="16"/>
      </w:rPr>
      <w:t>Business Case</w:t>
    </w:r>
    <w:r w:rsidR="004647B0" w:rsidRPr="00724444">
      <w:rPr>
        <w:sz w:val="16"/>
        <w:szCs w:val="16"/>
      </w:rPr>
      <w:tab/>
    </w:r>
    <w:r w:rsidR="004647B0" w:rsidRPr="00724444">
      <w:rPr>
        <w:sz w:val="16"/>
        <w:szCs w:val="16"/>
      </w:rPr>
      <w:tab/>
    </w:r>
    <w:r w:rsidR="004647B0" w:rsidRPr="00724444">
      <w:rPr>
        <w:b/>
        <w:bCs/>
        <w:sz w:val="16"/>
        <w:szCs w:val="16"/>
      </w:rPr>
      <w:t>Prepared by:</w:t>
    </w:r>
    <w:r w:rsidR="004647B0" w:rsidRPr="00724444">
      <w:rPr>
        <w:sz w:val="16"/>
        <w:szCs w:val="16"/>
      </w:rPr>
      <w:t xml:space="preserve"> </w:t>
    </w:r>
    <w:proofErr w:type="spellStart"/>
    <w:r w:rsidR="004647B0" w:rsidRPr="00724444">
      <w:rPr>
        <w:sz w:val="16"/>
        <w:szCs w:val="16"/>
      </w:rPr>
      <w:t>KeyInvest</w:t>
    </w:r>
    <w:proofErr w:type="spellEnd"/>
    <w:r w:rsidR="004647B0" w:rsidRPr="00724444">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03D31" w14:textId="77777777" w:rsidR="00822CD3" w:rsidRDefault="00822CD3" w:rsidP="00E7136E">
      <w:r>
        <w:separator/>
      </w:r>
    </w:p>
  </w:footnote>
  <w:footnote w:type="continuationSeparator" w:id="0">
    <w:p w14:paraId="16DD5EB2" w14:textId="77777777" w:rsidR="00822CD3" w:rsidRDefault="00822CD3" w:rsidP="00E7136E">
      <w:r>
        <w:continuationSeparator/>
      </w:r>
    </w:p>
  </w:footnote>
  <w:footnote w:type="continuationNotice" w:id="1">
    <w:p w14:paraId="592792F5" w14:textId="77777777" w:rsidR="00822CD3" w:rsidRDefault="00822C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BB2B" w14:textId="1D1F4046" w:rsidR="000C0D87" w:rsidRDefault="00743414">
    <w:pPr>
      <w:pStyle w:val="Header"/>
    </w:pPr>
    <w:r>
      <w:rPr>
        <w:noProof/>
      </w:rPr>
      <w:drawing>
        <wp:anchor distT="0" distB="0" distL="114300" distR="114300" simplePos="0" relativeHeight="251658241" behindDoc="1" locked="1" layoutInCell="1" allowOverlap="1" wp14:anchorId="52F185BC" wp14:editId="75932602">
          <wp:simplePos x="0" y="0"/>
          <wp:positionH relativeFrom="page">
            <wp:posOffset>-252730</wp:posOffset>
          </wp:positionH>
          <wp:positionV relativeFrom="page">
            <wp:posOffset>0</wp:posOffset>
          </wp:positionV>
          <wp:extent cx="2461260" cy="1539240"/>
          <wp:effectExtent l="0" t="0" r="2540" b="0"/>
          <wp:wrapNone/>
          <wp:docPr id="1125998937" name="Picture 1125998937"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311" name="Picture 18164531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61260" cy="15392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4E87"/>
    <w:multiLevelType w:val="hybridMultilevel"/>
    <w:tmpl w:val="993CFF7C"/>
    <w:lvl w:ilvl="0" w:tplc="0C090005">
      <w:start w:val="1"/>
      <w:numFmt w:val="bullet"/>
      <w:lvlText w:val=""/>
      <w:lvlJc w:val="left"/>
      <w:pPr>
        <w:ind w:left="360" w:hanging="360"/>
      </w:pPr>
      <w:rPr>
        <w:rFonts w:ascii="Wingdings" w:hAnsi="Wingdings"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C2F"/>
    <w:multiLevelType w:val="hybridMultilevel"/>
    <w:tmpl w:val="6DBC67E0"/>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95C32"/>
    <w:multiLevelType w:val="hybridMultilevel"/>
    <w:tmpl w:val="817CF39C"/>
    <w:lvl w:ilvl="0" w:tplc="0C090005">
      <w:start w:val="1"/>
      <w:numFmt w:val="bullet"/>
      <w:lvlText w:val=""/>
      <w:lvlJc w:val="left"/>
      <w:pPr>
        <w:ind w:left="360" w:hanging="360"/>
      </w:pPr>
      <w:rPr>
        <w:rFonts w:ascii="Wingdings" w:hAnsi="Wingdings" w:hint="default"/>
        <w:color w:val="3229A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950E39"/>
    <w:multiLevelType w:val="multilevel"/>
    <w:tmpl w:val="814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8076A"/>
    <w:multiLevelType w:val="multilevel"/>
    <w:tmpl w:val="4A9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B7E75"/>
    <w:multiLevelType w:val="hybridMultilevel"/>
    <w:tmpl w:val="4134B2CA"/>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A6C12"/>
    <w:multiLevelType w:val="hybridMultilevel"/>
    <w:tmpl w:val="9A645F40"/>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225E13"/>
    <w:multiLevelType w:val="multilevel"/>
    <w:tmpl w:val="8734427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6C6B24"/>
    <w:multiLevelType w:val="hybridMultilevel"/>
    <w:tmpl w:val="3890501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1E1213"/>
    <w:multiLevelType w:val="multilevel"/>
    <w:tmpl w:val="6C76681C"/>
    <w:lvl w:ilvl="0">
      <w:start w:val="1"/>
      <w:numFmt w:val="bullet"/>
      <w:lvlText w:val=""/>
      <w:lvlJc w:val="left"/>
      <w:pPr>
        <w:ind w:left="360" w:hanging="360"/>
      </w:pPr>
      <w:rPr>
        <w:rFonts w:ascii="Wingdings" w:hAnsi="Wingdings" w:hint="default"/>
        <w:color w:val="3229A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61C3D"/>
    <w:multiLevelType w:val="hybridMultilevel"/>
    <w:tmpl w:val="03E8257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76383"/>
    <w:multiLevelType w:val="hybridMultilevel"/>
    <w:tmpl w:val="C152D9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145CB"/>
    <w:multiLevelType w:val="multilevel"/>
    <w:tmpl w:val="94AAC83C"/>
    <w:lvl w:ilvl="0">
      <w:start w:val="1"/>
      <w:numFmt w:val="bullet"/>
      <w:lvlText w:val=""/>
      <w:lvlJc w:val="left"/>
      <w:pPr>
        <w:tabs>
          <w:tab w:val="num" w:pos="720"/>
        </w:tabs>
        <w:ind w:left="720" w:hanging="360"/>
      </w:pPr>
      <w:rPr>
        <w:rFonts w:ascii="Wingdings" w:hAnsi="Wingdings" w:hint="default"/>
        <w:color w:val="3229A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C77EC"/>
    <w:multiLevelType w:val="multilevel"/>
    <w:tmpl w:val="5CD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309B8"/>
    <w:multiLevelType w:val="hybridMultilevel"/>
    <w:tmpl w:val="1EF2968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F5822"/>
    <w:multiLevelType w:val="hybridMultilevel"/>
    <w:tmpl w:val="9634F66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4B3EA4"/>
    <w:multiLevelType w:val="hybridMultilevel"/>
    <w:tmpl w:val="D40ED8E8"/>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DA43C3"/>
    <w:multiLevelType w:val="hybridMultilevel"/>
    <w:tmpl w:val="3D64AFCA"/>
    <w:lvl w:ilvl="0" w:tplc="8990FC78">
      <w:start w:val="1"/>
      <w:numFmt w:val="bullet"/>
      <w:pStyle w:val="BulletPoints"/>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0F2DED"/>
    <w:multiLevelType w:val="hybridMultilevel"/>
    <w:tmpl w:val="528061BC"/>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4B315C"/>
    <w:multiLevelType w:val="multilevel"/>
    <w:tmpl w:val="8A8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31D69"/>
    <w:multiLevelType w:val="hybridMultilevel"/>
    <w:tmpl w:val="1D06E8B2"/>
    <w:lvl w:ilvl="0" w:tplc="2FAC227C">
      <w:start w:val="1"/>
      <w:numFmt w:val="bullet"/>
      <w:lvlText w:val="¡"/>
      <w:lvlJc w:val="left"/>
      <w:pPr>
        <w:ind w:left="360" w:hanging="360"/>
      </w:pPr>
      <w:rPr>
        <w:rFonts w:ascii="Wingdings 2" w:hAnsi="Wingdings 2" w:hint="default"/>
        <w:color w:val="3229A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A2520"/>
    <w:multiLevelType w:val="hybridMultilevel"/>
    <w:tmpl w:val="D9F4E8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26D46D3"/>
    <w:multiLevelType w:val="multilevel"/>
    <w:tmpl w:val="528C2C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040D6"/>
    <w:multiLevelType w:val="hybridMultilevel"/>
    <w:tmpl w:val="1B6425D4"/>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F84066"/>
    <w:multiLevelType w:val="hybridMultilevel"/>
    <w:tmpl w:val="0EA652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947262B"/>
    <w:multiLevelType w:val="hybridMultilevel"/>
    <w:tmpl w:val="55E2292C"/>
    <w:lvl w:ilvl="0" w:tplc="0C090005">
      <w:start w:val="1"/>
      <w:numFmt w:val="bullet"/>
      <w:lvlText w:val=""/>
      <w:lvlJc w:val="left"/>
      <w:pPr>
        <w:ind w:left="360" w:hanging="360"/>
      </w:pPr>
      <w:rPr>
        <w:rFonts w:ascii="Wingdings" w:hAnsi="Wingdings" w:hint="default"/>
        <w:color w:val="3229A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8964CC"/>
    <w:multiLevelType w:val="hybridMultilevel"/>
    <w:tmpl w:val="9E18A844"/>
    <w:lvl w:ilvl="0" w:tplc="2FAC227C">
      <w:start w:val="1"/>
      <w:numFmt w:val="bullet"/>
      <w:lvlText w:val="¡"/>
      <w:lvlJc w:val="left"/>
      <w:pPr>
        <w:ind w:left="380" w:hanging="380"/>
      </w:pPr>
      <w:rPr>
        <w:rFonts w:ascii="Wingdings 2" w:hAnsi="Wingdings 2" w:hint="default"/>
        <w:color w:val="3229A6"/>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27" w15:restartNumberingAfterBreak="0">
    <w:nsid w:val="6B8B7057"/>
    <w:multiLevelType w:val="multilevel"/>
    <w:tmpl w:val="0C9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E12B1"/>
    <w:multiLevelType w:val="hybridMultilevel"/>
    <w:tmpl w:val="9E2C8A96"/>
    <w:lvl w:ilvl="0" w:tplc="0C090005">
      <w:start w:val="1"/>
      <w:numFmt w:val="bullet"/>
      <w:lvlText w:val=""/>
      <w:lvlJc w:val="left"/>
      <w:pPr>
        <w:ind w:left="360" w:hanging="360"/>
      </w:pPr>
      <w:rPr>
        <w:rFonts w:ascii="Wingdings" w:hAnsi="Wingdings"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50435C"/>
    <w:multiLevelType w:val="hybridMultilevel"/>
    <w:tmpl w:val="DE7E1D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BF41EB"/>
    <w:multiLevelType w:val="hybridMultilevel"/>
    <w:tmpl w:val="1F846A2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1F3823"/>
    <w:multiLevelType w:val="hybridMultilevel"/>
    <w:tmpl w:val="ADBEF6C8"/>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6C7217"/>
    <w:multiLevelType w:val="multilevel"/>
    <w:tmpl w:val="015A4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D0600"/>
    <w:multiLevelType w:val="hybridMultilevel"/>
    <w:tmpl w:val="C6542852"/>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2A1D"/>
    <w:multiLevelType w:val="hybridMultilevel"/>
    <w:tmpl w:val="EBF24D80"/>
    <w:lvl w:ilvl="0" w:tplc="08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886F95"/>
    <w:multiLevelType w:val="multilevel"/>
    <w:tmpl w:val="04F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26633"/>
    <w:multiLevelType w:val="hybridMultilevel"/>
    <w:tmpl w:val="11A8B22E"/>
    <w:lvl w:ilvl="0" w:tplc="2FAC227C">
      <w:start w:val="1"/>
      <w:numFmt w:val="bullet"/>
      <w:lvlText w:val="¡"/>
      <w:lvlJc w:val="left"/>
      <w:pPr>
        <w:ind w:left="360" w:hanging="360"/>
      </w:pPr>
      <w:rPr>
        <w:rFonts w:ascii="Wingdings 2" w:hAnsi="Wingdings 2" w:hint="default"/>
        <w:color w:val="3229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5F06AF"/>
    <w:multiLevelType w:val="hybridMultilevel"/>
    <w:tmpl w:val="3BD6D6E8"/>
    <w:lvl w:ilvl="0" w:tplc="0C090005">
      <w:start w:val="1"/>
      <w:numFmt w:val="bullet"/>
      <w:lvlText w:val=""/>
      <w:lvlJc w:val="left"/>
      <w:pPr>
        <w:ind w:left="720" w:hanging="360"/>
      </w:pPr>
      <w:rPr>
        <w:rFonts w:ascii="Wingdings" w:hAnsi="Wingdings" w:hint="default"/>
        <w:color w:val="3229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E20408"/>
    <w:multiLevelType w:val="hybridMultilevel"/>
    <w:tmpl w:val="86E43AB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FE2E8E"/>
    <w:multiLevelType w:val="multilevel"/>
    <w:tmpl w:val="72AA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954019">
    <w:abstractNumId w:val="32"/>
  </w:num>
  <w:num w:numId="2" w16cid:durableId="1278411297">
    <w:abstractNumId w:val="26"/>
  </w:num>
  <w:num w:numId="3" w16cid:durableId="1239905479">
    <w:abstractNumId w:val="17"/>
  </w:num>
  <w:num w:numId="4" w16cid:durableId="177500216">
    <w:abstractNumId w:val="28"/>
  </w:num>
  <w:num w:numId="5" w16cid:durableId="1885825646">
    <w:abstractNumId w:val="20"/>
  </w:num>
  <w:num w:numId="6" w16cid:durableId="1642540603">
    <w:abstractNumId w:val="14"/>
  </w:num>
  <w:num w:numId="7" w16cid:durableId="1010109618">
    <w:abstractNumId w:val="16"/>
  </w:num>
  <w:num w:numId="8" w16cid:durableId="1095249397">
    <w:abstractNumId w:val="18"/>
  </w:num>
  <w:num w:numId="9" w16cid:durableId="1343897633">
    <w:abstractNumId w:val="31"/>
  </w:num>
  <w:num w:numId="10" w16cid:durableId="123473237">
    <w:abstractNumId w:val="10"/>
  </w:num>
  <w:num w:numId="11" w16cid:durableId="866455825">
    <w:abstractNumId w:val="36"/>
  </w:num>
  <w:num w:numId="12" w16cid:durableId="1904754684">
    <w:abstractNumId w:val="30"/>
  </w:num>
  <w:num w:numId="13" w16cid:durableId="593708003">
    <w:abstractNumId w:val="8"/>
  </w:num>
  <w:num w:numId="14" w16cid:durableId="745304231">
    <w:abstractNumId w:val="1"/>
  </w:num>
  <w:num w:numId="15" w16cid:durableId="1122576727">
    <w:abstractNumId w:val="7"/>
  </w:num>
  <w:num w:numId="16" w16cid:durableId="1401750984">
    <w:abstractNumId w:val="34"/>
  </w:num>
  <w:num w:numId="17" w16cid:durableId="566650270">
    <w:abstractNumId w:val="35"/>
  </w:num>
  <w:num w:numId="18" w16cid:durableId="1426002872">
    <w:abstractNumId w:val="22"/>
  </w:num>
  <w:num w:numId="19" w16cid:durableId="366569310">
    <w:abstractNumId w:val="3"/>
  </w:num>
  <w:num w:numId="20" w16cid:durableId="1362896234">
    <w:abstractNumId w:val="39"/>
  </w:num>
  <w:num w:numId="21" w16cid:durableId="1250654611">
    <w:abstractNumId w:val="15"/>
  </w:num>
  <w:num w:numId="22" w16cid:durableId="1798332414">
    <w:abstractNumId w:val="4"/>
  </w:num>
  <w:num w:numId="23" w16cid:durableId="1901095624">
    <w:abstractNumId w:val="27"/>
  </w:num>
  <w:num w:numId="24" w16cid:durableId="593322270">
    <w:abstractNumId w:val="38"/>
  </w:num>
  <w:num w:numId="25" w16cid:durableId="247274434">
    <w:abstractNumId w:val="9"/>
  </w:num>
  <w:num w:numId="26" w16cid:durableId="1498225798">
    <w:abstractNumId w:val="33"/>
  </w:num>
  <w:num w:numId="27" w16cid:durableId="1894653723">
    <w:abstractNumId w:val="13"/>
  </w:num>
  <w:num w:numId="28" w16cid:durableId="903224832">
    <w:abstractNumId w:val="6"/>
  </w:num>
  <w:num w:numId="29" w16cid:durableId="975258732">
    <w:abstractNumId w:val="5"/>
  </w:num>
  <w:num w:numId="30" w16cid:durableId="1883859611">
    <w:abstractNumId w:val="24"/>
  </w:num>
  <w:num w:numId="31" w16cid:durableId="668795635">
    <w:abstractNumId w:val="21"/>
  </w:num>
  <w:num w:numId="32" w16cid:durableId="1234969474">
    <w:abstractNumId w:val="29"/>
  </w:num>
  <w:num w:numId="33" w16cid:durableId="1990742669">
    <w:abstractNumId w:val="11"/>
  </w:num>
  <w:num w:numId="34" w16cid:durableId="8677623">
    <w:abstractNumId w:val="25"/>
  </w:num>
  <w:num w:numId="35" w16cid:durableId="1025062209">
    <w:abstractNumId w:val="2"/>
  </w:num>
  <w:num w:numId="36" w16cid:durableId="1358628290">
    <w:abstractNumId w:val="0"/>
  </w:num>
  <w:num w:numId="37" w16cid:durableId="1763138539">
    <w:abstractNumId w:val="37"/>
  </w:num>
  <w:num w:numId="38" w16cid:durableId="1424568415">
    <w:abstractNumId w:val="19"/>
  </w:num>
  <w:num w:numId="39" w16cid:durableId="1225413986">
    <w:abstractNumId w:val="12"/>
  </w:num>
  <w:num w:numId="40" w16cid:durableId="1590776813">
    <w:abstractNumId w:val="2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bey Minogue">
    <w15:presenceInfo w15:providerId="AD" w15:userId="S::abbey.minogue@shedconnect.com::ac5c44ea-48f1-4191-abae-a58ceb3e6263"/>
  </w15:person>
  <w15:person w15:author="Jess Lee">
    <w15:presenceInfo w15:providerId="AD" w15:userId="S::jess@capitaloutcomes.co::c7037801-8a2d-46cc-8eff-406ea0b9a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3"/>
    <w:rsid w:val="00001D43"/>
    <w:rsid w:val="0000378E"/>
    <w:rsid w:val="00003BA4"/>
    <w:rsid w:val="000108A4"/>
    <w:rsid w:val="00015A46"/>
    <w:rsid w:val="00015D77"/>
    <w:rsid w:val="00017FB6"/>
    <w:rsid w:val="00020CB6"/>
    <w:rsid w:val="000216B9"/>
    <w:rsid w:val="00023959"/>
    <w:rsid w:val="0002482B"/>
    <w:rsid w:val="00024850"/>
    <w:rsid w:val="0002716D"/>
    <w:rsid w:val="0003263D"/>
    <w:rsid w:val="00034AE8"/>
    <w:rsid w:val="00035C15"/>
    <w:rsid w:val="00037C59"/>
    <w:rsid w:val="000417F0"/>
    <w:rsid w:val="000443A4"/>
    <w:rsid w:val="00044FE3"/>
    <w:rsid w:val="00045674"/>
    <w:rsid w:val="00045990"/>
    <w:rsid w:val="000459AC"/>
    <w:rsid w:val="00046856"/>
    <w:rsid w:val="00047140"/>
    <w:rsid w:val="00047C3C"/>
    <w:rsid w:val="000504D4"/>
    <w:rsid w:val="00050691"/>
    <w:rsid w:val="00050877"/>
    <w:rsid w:val="000517D7"/>
    <w:rsid w:val="000549BF"/>
    <w:rsid w:val="000556BC"/>
    <w:rsid w:val="00056532"/>
    <w:rsid w:val="00056B78"/>
    <w:rsid w:val="00060A05"/>
    <w:rsid w:val="00060E08"/>
    <w:rsid w:val="000621F2"/>
    <w:rsid w:val="00063688"/>
    <w:rsid w:val="000642FB"/>
    <w:rsid w:val="000656ED"/>
    <w:rsid w:val="000710A7"/>
    <w:rsid w:val="00075FCA"/>
    <w:rsid w:val="000775AC"/>
    <w:rsid w:val="00077852"/>
    <w:rsid w:val="00077E16"/>
    <w:rsid w:val="00077FA9"/>
    <w:rsid w:val="000803A5"/>
    <w:rsid w:val="000836D2"/>
    <w:rsid w:val="00083BAC"/>
    <w:rsid w:val="00084EBD"/>
    <w:rsid w:val="00084ECA"/>
    <w:rsid w:val="00085081"/>
    <w:rsid w:val="0008607E"/>
    <w:rsid w:val="00086EFB"/>
    <w:rsid w:val="000875ED"/>
    <w:rsid w:val="00091E3C"/>
    <w:rsid w:val="0009278E"/>
    <w:rsid w:val="00093BEC"/>
    <w:rsid w:val="00093E50"/>
    <w:rsid w:val="00093FDA"/>
    <w:rsid w:val="000945A6"/>
    <w:rsid w:val="00094A04"/>
    <w:rsid w:val="000951D0"/>
    <w:rsid w:val="00095BC7"/>
    <w:rsid w:val="0009667B"/>
    <w:rsid w:val="00096729"/>
    <w:rsid w:val="00096ED2"/>
    <w:rsid w:val="0009797D"/>
    <w:rsid w:val="000A62D4"/>
    <w:rsid w:val="000A68A6"/>
    <w:rsid w:val="000A7C9A"/>
    <w:rsid w:val="000C0296"/>
    <w:rsid w:val="000C06B7"/>
    <w:rsid w:val="000C0D87"/>
    <w:rsid w:val="000C0F36"/>
    <w:rsid w:val="000C2CC8"/>
    <w:rsid w:val="000C3635"/>
    <w:rsid w:val="000C506D"/>
    <w:rsid w:val="000C7B24"/>
    <w:rsid w:val="000D1A05"/>
    <w:rsid w:val="000D355B"/>
    <w:rsid w:val="000D3CCF"/>
    <w:rsid w:val="000D3D16"/>
    <w:rsid w:val="000D3DB9"/>
    <w:rsid w:val="000D4F1A"/>
    <w:rsid w:val="000D597A"/>
    <w:rsid w:val="000D723F"/>
    <w:rsid w:val="000E4A6D"/>
    <w:rsid w:val="000E4B75"/>
    <w:rsid w:val="000E5592"/>
    <w:rsid w:val="000E575B"/>
    <w:rsid w:val="000E6B64"/>
    <w:rsid w:val="000E7FA6"/>
    <w:rsid w:val="000F0ADF"/>
    <w:rsid w:val="000F0E0C"/>
    <w:rsid w:val="000F2622"/>
    <w:rsid w:val="000F40D0"/>
    <w:rsid w:val="000F480D"/>
    <w:rsid w:val="000F572C"/>
    <w:rsid w:val="000F5F02"/>
    <w:rsid w:val="000F6CA6"/>
    <w:rsid w:val="00101993"/>
    <w:rsid w:val="0010296F"/>
    <w:rsid w:val="00105108"/>
    <w:rsid w:val="001072C5"/>
    <w:rsid w:val="00110C24"/>
    <w:rsid w:val="001123B7"/>
    <w:rsid w:val="00112A0C"/>
    <w:rsid w:val="00113579"/>
    <w:rsid w:val="0011376B"/>
    <w:rsid w:val="00116952"/>
    <w:rsid w:val="001173E6"/>
    <w:rsid w:val="00117A3E"/>
    <w:rsid w:val="00117A82"/>
    <w:rsid w:val="00122399"/>
    <w:rsid w:val="00123AB7"/>
    <w:rsid w:val="00125B11"/>
    <w:rsid w:val="001307FF"/>
    <w:rsid w:val="00131CA1"/>
    <w:rsid w:val="001323BE"/>
    <w:rsid w:val="00132DCB"/>
    <w:rsid w:val="00133332"/>
    <w:rsid w:val="00133387"/>
    <w:rsid w:val="00133E59"/>
    <w:rsid w:val="00134E50"/>
    <w:rsid w:val="001360DE"/>
    <w:rsid w:val="00136A6D"/>
    <w:rsid w:val="0014105C"/>
    <w:rsid w:val="00141A70"/>
    <w:rsid w:val="00142C7E"/>
    <w:rsid w:val="00143DED"/>
    <w:rsid w:val="001446B3"/>
    <w:rsid w:val="00146D37"/>
    <w:rsid w:val="001471F1"/>
    <w:rsid w:val="00150348"/>
    <w:rsid w:val="00150483"/>
    <w:rsid w:val="001504A9"/>
    <w:rsid w:val="0015129D"/>
    <w:rsid w:val="00152C4F"/>
    <w:rsid w:val="00153F14"/>
    <w:rsid w:val="00154014"/>
    <w:rsid w:val="001540CB"/>
    <w:rsid w:val="00156ED0"/>
    <w:rsid w:val="00156F0F"/>
    <w:rsid w:val="0015750B"/>
    <w:rsid w:val="00157D30"/>
    <w:rsid w:val="00160DA1"/>
    <w:rsid w:val="001618A9"/>
    <w:rsid w:val="001631DB"/>
    <w:rsid w:val="001647EF"/>
    <w:rsid w:val="00165203"/>
    <w:rsid w:val="00166BE2"/>
    <w:rsid w:val="00166CEC"/>
    <w:rsid w:val="001704F0"/>
    <w:rsid w:val="001712FF"/>
    <w:rsid w:val="001720B4"/>
    <w:rsid w:val="00173CB8"/>
    <w:rsid w:val="001756F8"/>
    <w:rsid w:val="00175720"/>
    <w:rsid w:val="001762BA"/>
    <w:rsid w:val="001763A3"/>
    <w:rsid w:val="00177CBC"/>
    <w:rsid w:val="00180668"/>
    <w:rsid w:val="00180A46"/>
    <w:rsid w:val="00180FA1"/>
    <w:rsid w:val="001810D9"/>
    <w:rsid w:val="001812D4"/>
    <w:rsid w:val="001869C8"/>
    <w:rsid w:val="00187657"/>
    <w:rsid w:val="00187B4B"/>
    <w:rsid w:val="001914FF"/>
    <w:rsid w:val="00192E35"/>
    <w:rsid w:val="00192F0D"/>
    <w:rsid w:val="00196031"/>
    <w:rsid w:val="001963B7"/>
    <w:rsid w:val="0019666B"/>
    <w:rsid w:val="001A095C"/>
    <w:rsid w:val="001A17B8"/>
    <w:rsid w:val="001A39E3"/>
    <w:rsid w:val="001A506F"/>
    <w:rsid w:val="001A538A"/>
    <w:rsid w:val="001A565C"/>
    <w:rsid w:val="001A5E1A"/>
    <w:rsid w:val="001A6A20"/>
    <w:rsid w:val="001A702C"/>
    <w:rsid w:val="001B00C4"/>
    <w:rsid w:val="001B0CB0"/>
    <w:rsid w:val="001B2A75"/>
    <w:rsid w:val="001B2E81"/>
    <w:rsid w:val="001B498A"/>
    <w:rsid w:val="001B568E"/>
    <w:rsid w:val="001B59E6"/>
    <w:rsid w:val="001B70E8"/>
    <w:rsid w:val="001C1514"/>
    <w:rsid w:val="001C183D"/>
    <w:rsid w:val="001C2BFF"/>
    <w:rsid w:val="001C365C"/>
    <w:rsid w:val="001C36BE"/>
    <w:rsid w:val="001C383E"/>
    <w:rsid w:val="001C4D4E"/>
    <w:rsid w:val="001C51C8"/>
    <w:rsid w:val="001C568C"/>
    <w:rsid w:val="001C5D6B"/>
    <w:rsid w:val="001C5E2A"/>
    <w:rsid w:val="001D059C"/>
    <w:rsid w:val="001D2342"/>
    <w:rsid w:val="001D2A25"/>
    <w:rsid w:val="001D6802"/>
    <w:rsid w:val="001E003A"/>
    <w:rsid w:val="001E01C5"/>
    <w:rsid w:val="001E1F3D"/>
    <w:rsid w:val="001E2AFF"/>
    <w:rsid w:val="001E2CD6"/>
    <w:rsid w:val="001E3999"/>
    <w:rsid w:val="001E49E7"/>
    <w:rsid w:val="001E6064"/>
    <w:rsid w:val="001E7105"/>
    <w:rsid w:val="001E7867"/>
    <w:rsid w:val="001F060F"/>
    <w:rsid w:val="001F1D26"/>
    <w:rsid w:val="001F255A"/>
    <w:rsid w:val="001F4EEE"/>
    <w:rsid w:val="001F57BF"/>
    <w:rsid w:val="001F5BE7"/>
    <w:rsid w:val="001F6686"/>
    <w:rsid w:val="001F68EA"/>
    <w:rsid w:val="001F6965"/>
    <w:rsid w:val="001F7AD5"/>
    <w:rsid w:val="0020106F"/>
    <w:rsid w:val="002018E8"/>
    <w:rsid w:val="00202061"/>
    <w:rsid w:val="00202E0F"/>
    <w:rsid w:val="0020374E"/>
    <w:rsid w:val="00207323"/>
    <w:rsid w:val="002107C4"/>
    <w:rsid w:val="00211B71"/>
    <w:rsid w:val="00211F93"/>
    <w:rsid w:val="00212108"/>
    <w:rsid w:val="00212901"/>
    <w:rsid w:val="00217B85"/>
    <w:rsid w:val="00221C8F"/>
    <w:rsid w:val="00223BE4"/>
    <w:rsid w:val="00223F52"/>
    <w:rsid w:val="0022502C"/>
    <w:rsid w:val="00225A6B"/>
    <w:rsid w:val="002279A3"/>
    <w:rsid w:val="00230595"/>
    <w:rsid w:val="002335E8"/>
    <w:rsid w:val="00234F55"/>
    <w:rsid w:val="00235FCC"/>
    <w:rsid w:val="002363BB"/>
    <w:rsid w:val="00236DFC"/>
    <w:rsid w:val="00237E42"/>
    <w:rsid w:val="00237E48"/>
    <w:rsid w:val="002430B9"/>
    <w:rsid w:val="00245056"/>
    <w:rsid w:val="002457D3"/>
    <w:rsid w:val="00246CF9"/>
    <w:rsid w:val="00247938"/>
    <w:rsid w:val="002500D8"/>
    <w:rsid w:val="0025166F"/>
    <w:rsid w:val="002525F8"/>
    <w:rsid w:val="00252639"/>
    <w:rsid w:val="00252A5D"/>
    <w:rsid w:val="00252F61"/>
    <w:rsid w:val="002536DE"/>
    <w:rsid w:val="00257015"/>
    <w:rsid w:val="0025744F"/>
    <w:rsid w:val="00260A46"/>
    <w:rsid w:val="00260CCA"/>
    <w:rsid w:val="00262863"/>
    <w:rsid w:val="0026327C"/>
    <w:rsid w:val="00264F48"/>
    <w:rsid w:val="00264F5A"/>
    <w:rsid w:val="002660FD"/>
    <w:rsid w:val="00267431"/>
    <w:rsid w:val="00274036"/>
    <w:rsid w:val="00275D3E"/>
    <w:rsid w:val="002818EC"/>
    <w:rsid w:val="0028245B"/>
    <w:rsid w:val="00284024"/>
    <w:rsid w:val="00284910"/>
    <w:rsid w:val="0028521A"/>
    <w:rsid w:val="00286A2D"/>
    <w:rsid w:val="00286B57"/>
    <w:rsid w:val="00286B91"/>
    <w:rsid w:val="00297110"/>
    <w:rsid w:val="002A0C6F"/>
    <w:rsid w:val="002A2A7F"/>
    <w:rsid w:val="002A3794"/>
    <w:rsid w:val="002A5ADF"/>
    <w:rsid w:val="002A68A6"/>
    <w:rsid w:val="002A6B31"/>
    <w:rsid w:val="002A6E58"/>
    <w:rsid w:val="002B19A0"/>
    <w:rsid w:val="002B1FA4"/>
    <w:rsid w:val="002B35C4"/>
    <w:rsid w:val="002B38B4"/>
    <w:rsid w:val="002B39EB"/>
    <w:rsid w:val="002B3BC0"/>
    <w:rsid w:val="002B4C16"/>
    <w:rsid w:val="002B525F"/>
    <w:rsid w:val="002B5CB9"/>
    <w:rsid w:val="002C0ECF"/>
    <w:rsid w:val="002C1463"/>
    <w:rsid w:val="002C2B74"/>
    <w:rsid w:val="002C495C"/>
    <w:rsid w:val="002C55FA"/>
    <w:rsid w:val="002C5B70"/>
    <w:rsid w:val="002C6517"/>
    <w:rsid w:val="002C6CCD"/>
    <w:rsid w:val="002D0E1B"/>
    <w:rsid w:val="002D1D20"/>
    <w:rsid w:val="002D7CD5"/>
    <w:rsid w:val="002E45D7"/>
    <w:rsid w:val="002E4B99"/>
    <w:rsid w:val="002E55D4"/>
    <w:rsid w:val="002E56EE"/>
    <w:rsid w:val="002E652E"/>
    <w:rsid w:val="002E7E68"/>
    <w:rsid w:val="002F0FB6"/>
    <w:rsid w:val="002F10B4"/>
    <w:rsid w:val="002F3091"/>
    <w:rsid w:val="002F3F61"/>
    <w:rsid w:val="002F48D6"/>
    <w:rsid w:val="002F52A1"/>
    <w:rsid w:val="003022F4"/>
    <w:rsid w:val="003052CD"/>
    <w:rsid w:val="003058EC"/>
    <w:rsid w:val="00307E13"/>
    <w:rsid w:val="00311A37"/>
    <w:rsid w:val="00312181"/>
    <w:rsid w:val="00312B91"/>
    <w:rsid w:val="0031560C"/>
    <w:rsid w:val="0031600E"/>
    <w:rsid w:val="003163A0"/>
    <w:rsid w:val="00316445"/>
    <w:rsid w:val="0031687F"/>
    <w:rsid w:val="0031694A"/>
    <w:rsid w:val="0031773D"/>
    <w:rsid w:val="00317E8C"/>
    <w:rsid w:val="00322A05"/>
    <w:rsid w:val="00323869"/>
    <w:rsid w:val="003253FA"/>
    <w:rsid w:val="00326FE4"/>
    <w:rsid w:val="003301EE"/>
    <w:rsid w:val="003309DF"/>
    <w:rsid w:val="003311AD"/>
    <w:rsid w:val="00331C50"/>
    <w:rsid w:val="003325F9"/>
    <w:rsid w:val="003329C2"/>
    <w:rsid w:val="00334223"/>
    <w:rsid w:val="003352CE"/>
    <w:rsid w:val="00336575"/>
    <w:rsid w:val="00336661"/>
    <w:rsid w:val="00336947"/>
    <w:rsid w:val="00336B36"/>
    <w:rsid w:val="00336CE7"/>
    <w:rsid w:val="0033703E"/>
    <w:rsid w:val="003404F6"/>
    <w:rsid w:val="00342E51"/>
    <w:rsid w:val="0034472C"/>
    <w:rsid w:val="00345765"/>
    <w:rsid w:val="00346DD3"/>
    <w:rsid w:val="003504DD"/>
    <w:rsid w:val="003508EE"/>
    <w:rsid w:val="00350D80"/>
    <w:rsid w:val="003530AF"/>
    <w:rsid w:val="00353624"/>
    <w:rsid w:val="00354A55"/>
    <w:rsid w:val="00354C54"/>
    <w:rsid w:val="0035529F"/>
    <w:rsid w:val="00355D68"/>
    <w:rsid w:val="0035671F"/>
    <w:rsid w:val="00356793"/>
    <w:rsid w:val="00360E2C"/>
    <w:rsid w:val="00361C69"/>
    <w:rsid w:val="00362DC2"/>
    <w:rsid w:val="00367963"/>
    <w:rsid w:val="00372A02"/>
    <w:rsid w:val="00373DB0"/>
    <w:rsid w:val="0037519D"/>
    <w:rsid w:val="00377F70"/>
    <w:rsid w:val="00380EBE"/>
    <w:rsid w:val="003820C1"/>
    <w:rsid w:val="00383F3A"/>
    <w:rsid w:val="0038533A"/>
    <w:rsid w:val="00385EAC"/>
    <w:rsid w:val="003911F9"/>
    <w:rsid w:val="00391394"/>
    <w:rsid w:val="00391A12"/>
    <w:rsid w:val="00391A32"/>
    <w:rsid w:val="00391E0F"/>
    <w:rsid w:val="003925A4"/>
    <w:rsid w:val="0039348E"/>
    <w:rsid w:val="00394E31"/>
    <w:rsid w:val="003A067B"/>
    <w:rsid w:val="003A109D"/>
    <w:rsid w:val="003A2085"/>
    <w:rsid w:val="003A312C"/>
    <w:rsid w:val="003A6260"/>
    <w:rsid w:val="003A68BB"/>
    <w:rsid w:val="003A7C43"/>
    <w:rsid w:val="003B127D"/>
    <w:rsid w:val="003B162A"/>
    <w:rsid w:val="003B202E"/>
    <w:rsid w:val="003B7D8F"/>
    <w:rsid w:val="003C321A"/>
    <w:rsid w:val="003C38D5"/>
    <w:rsid w:val="003C3C7A"/>
    <w:rsid w:val="003C42AE"/>
    <w:rsid w:val="003D06E5"/>
    <w:rsid w:val="003D15CE"/>
    <w:rsid w:val="003D4554"/>
    <w:rsid w:val="003D5AB2"/>
    <w:rsid w:val="003D5BA3"/>
    <w:rsid w:val="003D624C"/>
    <w:rsid w:val="003D6287"/>
    <w:rsid w:val="003D7AFF"/>
    <w:rsid w:val="003E3544"/>
    <w:rsid w:val="003E3D61"/>
    <w:rsid w:val="003E442D"/>
    <w:rsid w:val="003E697D"/>
    <w:rsid w:val="003E71F1"/>
    <w:rsid w:val="003E7378"/>
    <w:rsid w:val="003E7A34"/>
    <w:rsid w:val="003F0EF8"/>
    <w:rsid w:val="003F1FFD"/>
    <w:rsid w:val="003F29E1"/>
    <w:rsid w:val="003F2A79"/>
    <w:rsid w:val="003F2AFF"/>
    <w:rsid w:val="003F3946"/>
    <w:rsid w:val="003F41CC"/>
    <w:rsid w:val="003F79B1"/>
    <w:rsid w:val="003F7CB5"/>
    <w:rsid w:val="0040056A"/>
    <w:rsid w:val="004014A4"/>
    <w:rsid w:val="00402033"/>
    <w:rsid w:val="00403354"/>
    <w:rsid w:val="00403B44"/>
    <w:rsid w:val="0040413A"/>
    <w:rsid w:val="00404381"/>
    <w:rsid w:val="00411578"/>
    <w:rsid w:val="00412A2E"/>
    <w:rsid w:val="00413914"/>
    <w:rsid w:val="00415F40"/>
    <w:rsid w:val="00417764"/>
    <w:rsid w:val="004214B2"/>
    <w:rsid w:val="00421C3F"/>
    <w:rsid w:val="0042512C"/>
    <w:rsid w:val="004253B4"/>
    <w:rsid w:val="004256C2"/>
    <w:rsid w:val="004271EE"/>
    <w:rsid w:val="00433401"/>
    <w:rsid w:val="00434B19"/>
    <w:rsid w:val="00434C3E"/>
    <w:rsid w:val="00437ECC"/>
    <w:rsid w:val="004424A2"/>
    <w:rsid w:val="0044341C"/>
    <w:rsid w:val="0044469B"/>
    <w:rsid w:val="00444D36"/>
    <w:rsid w:val="0045045C"/>
    <w:rsid w:val="00450E82"/>
    <w:rsid w:val="00451A33"/>
    <w:rsid w:val="004528EE"/>
    <w:rsid w:val="00452E30"/>
    <w:rsid w:val="004532C1"/>
    <w:rsid w:val="00453A5D"/>
    <w:rsid w:val="00454B17"/>
    <w:rsid w:val="004559E4"/>
    <w:rsid w:val="00455AB1"/>
    <w:rsid w:val="004568D3"/>
    <w:rsid w:val="0046081B"/>
    <w:rsid w:val="00460EF5"/>
    <w:rsid w:val="00461CC0"/>
    <w:rsid w:val="004637A4"/>
    <w:rsid w:val="004647B0"/>
    <w:rsid w:val="004657A5"/>
    <w:rsid w:val="00470EC3"/>
    <w:rsid w:val="00471482"/>
    <w:rsid w:val="0047170C"/>
    <w:rsid w:val="00474060"/>
    <w:rsid w:val="00474D66"/>
    <w:rsid w:val="00480F3E"/>
    <w:rsid w:val="0048144F"/>
    <w:rsid w:val="0048188E"/>
    <w:rsid w:val="00482232"/>
    <w:rsid w:val="00483E17"/>
    <w:rsid w:val="00483F16"/>
    <w:rsid w:val="004849D3"/>
    <w:rsid w:val="004858DB"/>
    <w:rsid w:val="004913D7"/>
    <w:rsid w:val="0049264F"/>
    <w:rsid w:val="004933E1"/>
    <w:rsid w:val="00494E5F"/>
    <w:rsid w:val="004953BA"/>
    <w:rsid w:val="00496E8D"/>
    <w:rsid w:val="0049771C"/>
    <w:rsid w:val="004A0866"/>
    <w:rsid w:val="004A124E"/>
    <w:rsid w:val="004A3367"/>
    <w:rsid w:val="004A46A2"/>
    <w:rsid w:val="004A7EF7"/>
    <w:rsid w:val="004B063B"/>
    <w:rsid w:val="004B0B43"/>
    <w:rsid w:val="004B361C"/>
    <w:rsid w:val="004B3D21"/>
    <w:rsid w:val="004B4858"/>
    <w:rsid w:val="004B6D70"/>
    <w:rsid w:val="004B7762"/>
    <w:rsid w:val="004C061B"/>
    <w:rsid w:val="004C206B"/>
    <w:rsid w:val="004C28E2"/>
    <w:rsid w:val="004C6D75"/>
    <w:rsid w:val="004C7438"/>
    <w:rsid w:val="004D1C04"/>
    <w:rsid w:val="004D36F0"/>
    <w:rsid w:val="004D4920"/>
    <w:rsid w:val="004D55EC"/>
    <w:rsid w:val="004D6370"/>
    <w:rsid w:val="004D64A9"/>
    <w:rsid w:val="004E0B16"/>
    <w:rsid w:val="004E4150"/>
    <w:rsid w:val="004E5E01"/>
    <w:rsid w:val="004E74CA"/>
    <w:rsid w:val="004E7532"/>
    <w:rsid w:val="004F0F22"/>
    <w:rsid w:val="004F1DD1"/>
    <w:rsid w:val="004F2956"/>
    <w:rsid w:val="004F2DE5"/>
    <w:rsid w:val="004F3F1A"/>
    <w:rsid w:val="004F51DC"/>
    <w:rsid w:val="00500B3F"/>
    <w:rsid w:val="0050143B"/>
    <w:rsid w:val="00501F30"/>
    <w:rsid w:val="005028BD"/>
    <w:rsid w:val="00503072"/>
    <w:rsid w:val="0050560D"/>
    <w:rsid w:val="0050599D"/>
    <w:rsid w:val="00507474"/>
    <w:rsid w:val="00510D8B"/>
    <w:rsid w:val="0051264B"/>
    <w:rsid w:val="00512673"/>
    <w:rsid w:val="005168F0"/>
    <w:rsid w:val="00517372"/>
    <w:rsid w:val="005200A9"/>
    <w:rsid w:val="00520492"/>
    <w:rsid w:val="005233DC"/>
    <w:rsid w:val="0052448F"/>
    <w:rsid w:val="00524A3C"/>
    <w:rsid w:val="0052607A"/>
    <w:rsid w:val="00526B29"/>
    <w:rsid w:val="00530910"/>
    <w:rsid w:val="0053308C"/>
    <w:rsid w:val="00533187"/>
    <w:rsid w:val="00534240"/>
    <w:rsid w:val="00535436"/>
    <w:rsid w:val="005363B9"/>
    <w:rsid w:val="00541AAC"/>
    <w:rsid w:val="00541BF6"/>
    <w:rsid w:val="00542156"/>
    <w:rsid w:val="00544D0B"/>
    <w:rsid w:val="0055050A"/>
    <w:rsid w:val="005510D7"/>
    <w:rsid w:val="00553323"/>
    <w:rsid w:val="00553AC6"/>
    <w:rsid w:val="005554F8"/>
    <w:rsid w:val="00557620"/>
    <w:rsid w:val="005612D2"/>
    <w:rsid w:val="005616FA"/>
    <w:rsid w:val="00562163"/>
    <w:rsid w:val="0056222C"/>
    <w:rsid w:val="00565166"/>
    <w:rsid w:val="005714BC"/>
    <w:rsid w:val="005734EB"/>
    <w:rsid w:val="005739C2"/>
    <w:rsid w:val="00575C09"/>
    <w:rsid w:val="0057614E"/>
    <w:rsid w:val="00576BCD"/>
    <w:rsid w:val="0057726E"/>
    <w:rsid w:val="0058066F"/>
    <w:rsid w:val="00581635"/>
    <w:rsid w:val="00585AF3"/>
    <w:rsid w:val="00591B6C"/>
    <w:rsid w:val="005926CF"/>
    <w:rsid w:val="00592B09"/>
    <w:rsid w:val="00593012"/>
    <w:rsid w:val="005930A2"/>
    <w:rsid w:val="005939CC"/>
    <w:rsid w:val="005953C8"/>
    <w:rsid w:val="00595802"/>
    <w:rsid w:val="005A346E"/>
    <w:rsid w:val="005A36CE"/>
    <w:rsid w:val="005A391E"/>
    <w:rsid w:val="005A52EA"/>
    <w:rsid w:val="005A53E7"/>
    <w:rsid w:val="005A647F"/>
    <w:rsid w:val="005A648C"/>
    <w:rsid w:val="005B21FA"/>
    <w:rsid w:val="005B4C05"/>
    <w:rsid w:val="005B55CE"/>
    <w:rsid w:val="005B5E0A"/>
    <w:rsid w:val="005B64DE"/>
    <w:rsid w:val="005C20F6"/>
    <w:rsid w:val="005C382B"/>
    <w:rsid w:val="005C3C3F"/>
    <w:rsid w:val="005C3D22"/>
    <w:rsid w:val="005C42D8"/>
    <w:rsid w:val="005C47C7"/>
    <w:rsid w:val="005C6365"/>
    <w:rsid w:val="005C7D56"/>
    <w:rsid w:val="005D31C5"/>
    <w:rsid w:val="005D322C"/>
    <w:rsid w:val="005D32F7"/>
    <w:rsid w:val="005D3A05"/>
    <w:rsid w:val="005D45C2"/>
    <w:rsid w:val="005D6FA4"/>
    <w:rsid w:val="005E0BFD"/>
    <w:rsid w:val="005E1BCA"/>
    <w:rsid w:val="005E325D"/>
    <w:rsid w:val="005E38EE"/>
    <w:rsid w:val="005E5500"/>
    <w:rsid w:val="005E6927"/>
    <w:rsid w:val="005F1D9B"/>
    <w:rsid w:val="005F2EF1"/>
    <w:rsid w:val="005F70CD"/>
    <w:rsid w:val="005F7193"/>
    <w:rsid w:val="00600303"/>
    <w:rsid w:val="006022FE"/>
    <w:rsid w:val="00606505"/>
    <w:rsid w:val="00607F5D"/>
    <w:rsid w:val="00611437"/>
    <w:rsid w:val="00611D41"/>
    <w:rsid w:val="006168F4"/>
    <w:rsid w:val="00620196"/>
    <w:rsid w:val="00621399"/>
    <w:rsid w:val="00622B14"/>
    <w:rsid w:val="00622C02"/>
    <w:rsid w:val="0062312E"/>
    <w:rsid w:val="0062357C"/>
    <w:rsid w:val="00624137"/>
    <w:rsid w:val="006244AA"/>
    <w:rsid w:val="00625398"/>
    <w:rsid w:val="0062548D"/>
    <w:rsid w:val="006255DC"/>
    <w:rsid w:val="00625864"/>
    <w:rsid w:val="00627B6F"/>
    <w:rsid w:val="0063003C"/>
    <w:rsid w:val="00634207"/>
    <w:rsid w:val="00635DEF"/>
    <w:rsid w:val="006371B9"/>
    <w:rsid w:val="00637CAA"/>
    <w:rsid w:val="00641B80"/>
    <w:rsid w:val="006425DC"/>
    <w:rsid w:val="00642DEE"/>
    <w:rsid w:val="0064602D"/>
    <w:rsid w:val="0064650C"/>
    <w:rsid w:val="00647AC5"/>
    <w:rsid w:val="0065135D"/>
    <w:rsid w:val="0065265D"/>
    <w:rsid w:val="0065310C"/>
    <w:rsid w:val="0065326B"/>
    <w:rsid w:val="006532BF"/>
    <w:rsid w:val="00653EC3"/>
    <w:rsid w:val="00656A34"/>
    <w:rsid w:val="00657620"/>
    <w:rsid w:val="00662B33"/>
    <w:rsid w:val="00664B6C"/>
    <w:rsid w:val="00664FBF"/>
    <w:rsid w:val="00672A26"/>
    <w:rsid w:val="00682AFC"/>
    <w:rsid w:val="0068350B"/>
    <w:rsid w:val="0068368B"/>
    <w:rsid w:val="00687E95"/>
    <w:rsid w:val="00690502"/>
    <w:rsid w:val="00690670"/>
    <w:rsid w:val="00691FF9"/>
    <w:rsid w:val="00692E0A"/>
    <w:rsid w:val="00693137"/>
    <w:rsid w:val="00693D3C"/>
    <w:rsid w:val="006943C4"/>
    <w:rsid w:val="00694429"/>
    <w:rsid w:val="0069470C"/>
    <w:rsid w:val="006A03B8"/>
    <w:rsid w:val="006A08A4"/>
    <w:rsid w:val="006A126A"/>
    <w:rsid w:val="006A1C7C"/>
    <w:rsid w:val="006A29EF"/>
    <w:rsid w:val="006A7FF9"/>
    <w:rsid w:val="006B33C5"/>
    <w:rsid w:val="006B39D1"/>
    <w:rsid w:val="006B5462"/>
    <w:rsid w:val="006B7082"/>
    <w:rsid w:val="006C0509"/>
    <w:rsid w:val="006C1FDB"/>
    <w:rsid w:val="006C3126"/>
    <w:rsid w:val="006C5830"/>
    <w:rsid w:val="006D0146"/>
    <w:rsid w:val="006D1654"/>
    <w:rsid w:val="006D237C"/>
    <w:rsid w:val="006D2C79"/>
    <w:rsid w:val="006D3FAD"/>
    <w:rsid w:val="006D5847"/>
    <w:rsid w:val="006D5A22"/>
    <w:rsid w:val="006D6B4A"/>
    <w:rsid w:val="006E17C9"/>
    <w:rsid w:val="006E4A44"/>
    <w:rsid w:val="006E5EA2"/>
    <w:rsid w:val="006E6D0F"/>
    <w:rsid w:val="006F1108"/>
    <w:rsid w:val="006F34C0"/>
    <w:rsid w:val="006F52D0"/>
    <w:rsid w:val="006F5C59"/>
    <w:rsid w:val="006F6E33"/>
    <w:rsid w:val="006F7CD3"/>
    <w:rsid w:val="00700F02"/>
    <w:rsid w:val="00701A7D"/>
    <w:rsid w:val="00701EE7"/>
    <w:rsid w:val="00702B70"/>
    <w:rsid w:val="00702E6C"/>
    <w:rsid w:val="007034C5"/>
    <w:rsid w:val="00703A1D"/>
    <w:rsid w:val="007062FB"/>
    <w:rsid w:val="0070647C"/>
    <w:rsid w:val="00710E1E"/>
    <w:rsid w:val="00711D52"/>
    <w:rsid w:val="00711DEE"/>
    <w:rsid w:val="00713B66"/>
    <w:rsid w:val="007144BA"/>
    <w:rsid w:val="0071534C"/>
    <w:rsid w:val="007171EE"/>
    <w:rsid w:val="0071748D"/>
    <w:rsid w:val="007207A9"/>
    <w:rsid w:val="00722120"/>
    <w:rsid w:val="00722700"/>
    <w:rsid w:val="00724444"/>
    <w:rsid w:val="0072490B"/>
    <w:rsid w:val="00724E92"/>
    <w:rsid w:val="00727432"/>
    <w:rsid w:val="00730041"/>
    <w:rsid w:val="007312A7"/>
    <w:rsid w:val="00731949"/>
    <w:rsid w:val="00731B67"/>
    <w:rsid w:val="00733AF6"/>
    <w:rsid w:val="0073468A"/>
    <w:rsid w:val="00735AA6"/>
    <w:rsid w:val="00736584"/>
    <w:rsid w:val="007416D2"/>
    <w:rsid w:val="00741EB5"/>
    <w:rsid w:val="00742DD0"/>
    <w:rsid w:val="00743414"/>
    <w:rsid w:val="0074582E"/>
    <w:rsid w:val="007473BE"/>
    <w:rsid w:val="007478C6"/>
    <w:rsid w:val="0075022E"/>
    <w:rsid w:val="00750939"/>
    <w:rsid w:val="007519F0"/>
    <w:rsid w:val="00751A1C"/>
    <w:rsid w:val="007525BD"/>
    <w:rsid w:val="00752914"/>
    <w:rsid w:val="007534AE"/>
    <w:rsid w:val="00755082"/>
    <w:rsid w:val="007605AC"/>
    <w:rsid w:val="00761499"/>
    <w:rsid w:val="0076201B"/>
    <w:rsid w:val="00763170"/>
    <w:rsid w:val="00764B0E"/>
    <w:rsid w:val="007718F5"/>
    <w:rsid w:val="00773174"/>
    <w:rsid w:val="0077356F"/>
    <w:rsid w:val="00776689"/>
    <w:rsid w:val="00777603"/>
    <w:rsid w:val="00777832"/>
    <w:rsid w:val="007805D1"/>
    <w:rsid w:val="00786282"/>
    <w:rsid w:val="00786AA3"/>
    <w:rsid w:val="00791FF8"/>
    <w:rsid w:val="007929EB"/>
    <w:rsid w:val="007932E3"/>
    <w:rsid w:val="007941B0"/>
    <w:rsid w:val="00794DF4"/>
    <w:rsid w:val="0079548E"/>
    <w:rsid w:val="007958AC"/>
    <w:rsid w:val="00795DE0"/>
    <w:rsid w:val="00795F1E"/>
    <w:rsid w:val="00796D0C"/>
    <w:rsid w:val="007A11F8"/>
    <w:rsid w:val="007A207B"/>
    <w:rsid w:val="007A2C40"/>
    <w:rsid w:val="007A31C4"/>
    <w:rsid w:val="007A36EB"/>
    <w:rsid w:val="007A3C41"/>
    <w:rsid w:val="007A4749"/>
    <w:rsid w:val="007A6525"/>
    <w:rsid w:val="007A691C"/>
    <w:rsid w:val="007B2101"/>
    <w:rsid w:val="007B6CEC"/>
    <w:rsid w:val="007B6E9B"/>
    <w:rsid w:val="007B71CC"/>
    <w:rsid w:val="007C27EE"/>
    <w:rsid w:val="007C2EDA"/>
    <w:rsid w:val="007C3564"/>
    <w:rsid w:val="007C3F1F"/>
    <w:rsid w:val="007C60F2"/>
    <w:rsid w:val="007D071F"/>
    <w:rsid w:val="007D291D"/>
    <w:rsid w:val="007D3A73"/>
    <w:rsid w:val="007D4761"/>
    <w:rsid w:val="007D5594"/>
    <w:rsid w:val="007D71F1"/>
    <w:rsid w:val="007E2861"/>
    <w:rsid w:val="007E5EA4"/>
    <w:rsid w:val="007E6938"/>
    <w:rsid w:val="007E72C1"/>
    <w:rsid w:val="007E7488"/>
    <w:rsid w:val="007E7EC9"/>
    <w:rsid w:val="007F02AD"/>
    <w:rsid w:val="007F06B8"/>
    <w:rsid w:val="007F06C0"/>
    <w:rsid w:val="007F246B"/>
    <w:rsid w:val="007F27C6"/>
    <w:rsid w:val="007F4FE3"/>
    <w:rsid w:val="007F588D"/>
    <w:rsid w:val="007F592B"/>
    <w:rsid w:val="007F62F0"/>
    <w:rsid w:val="007F63FB"/>
    <w:rsid w:val="007F7218"/>
    <w:rsid w:val="0080072C"/>
    <w:rsid w:val="00800B58"/>
    <w:rsid w:val="00801965"/>
    <w:rsid w:val="00801F80"/>
    <w:rsid w:val="00803C2B"/>
    <w:rsid w:val="00804385"/>
    <w:rsid w:val="008046DF"/>
    <w:rsid w:val="00804ABA"/>
    <w:rsid w:val="00806290"/>
    <w:rsid w:val="00806EA5"/>
    <w:rsid w:val="00806F61"/>
    <w:rsid w:val="00807C16"/>
    <w:rsid w:val="0081067C"/>
    <w:rsid w:val="00810BD0"/>
    <w:rsid w:val="00810C6F"/>
    <w:rsid w:val="008123BA"/>
    <w:rsid w:val="00813319"/>
    <w:rsid w:val="0081458C"/>
    <w:rsid w:val="00814E42"/>
    <w:rsid w:val="00817AD6"/>
    <w:rsid w:val="00820295"/>
    <w:rsid w:val="00822735"/>
    <w:rsid w:val="00822CD3"/>
    <w:rsid w:val="00827240"/>
    <w:rsid w:val="00831A4B"/>
    <w:rsid w:val="00831A4D"/>
    <w:rsid w:val="00831BFC"/>
    <w:rsid w:val="00833166"/>
    <w:rsid w:val="00833286"/>
    <w:rsid w:val="008332E1"/>
    <w:rsid w:val="00833BC6"/>
    <w:rsid w:val="0083787D"/>
    <w:rsid w:val="008407D0"/>
    <w:rsid w:val="0084094B"/>
    <w:rsid w:val="00841930"/>
    <w:rsid w:val="00844CEA"/>
    <w:rsid w:val="00851D50"/>
    <w:rsid w:val="00852C23"/>
    <w:rsid w:val="0085332F"/>
    <w:rsid w:val="008534CA"/>
    <w:rsid w:val="00853529"/>
    <w:rsid w:val="0085396B"/>
    <w:rsid w:val="00854694"/>
    <w:rsid w:val="00856A43"/>
    <w:rsid w:val="0085719E"/>
    <w:rsid w:val="00857547"/>
    <w:rsid w:val="00860BB8"/>
    <w:rsid w:val="00862F67"/>
    <w:rsid w:val="00863042"/>
    <w:rsid w:val="00871F18"/>
    <w:rsid w:val="0087222D"/>
    <w:rsid w:val="008770C5"/>
    <w:rsid w:val="00880DE1"/>
    <w:rsid w:val="00880DEB"/>
    <w:rsid w:val="0088221C"/>
    <w:rsid w:val="008830C4"/>
    <w:rsid w:val="008852EB"/>
    <w:rsid w:val="00886915"/>
    <w:rsid w:val="00887781"/>
    <w:rsid w:val="008940F0"/>
    <w:rsid w:val="00894FA4"/>
    <w:rsid w:val="008A26C8"/>
    <w:rsid w:val="008A3029"/>
    <w:rsid w:val="008A757D"/>
    <w:rsid w:val="008A77C0"/>
    <w:rsid w:val="008B151E"/>
    <w:rsid w:val="008B16D5"/>
    <w:rsid w:val="008B1DA2"/>
    <w:rsid w:val="008B395E"/>
    <w:rsid w:val="008B591B"/>
    <w:rsid w:val="008B5A3D"/>
    <w:rsid w:val="008B65CD"/>
    <w:rsid w:val="008B6B7D"/>
    <w:rsid w:val="008B7D51"/>
    <w:rsid w:val="008C0C4C"/>
    <w:rsid w:val="008C15EC"/>
    <w:rsid w:val="008C2833"/>
    <w:rsid w:val="008C433B"/>
    <w:rsid w:val="008C5A0F"/>
    <w:rsid w:val="008D2E0D"/>
    <w:rsid w:val="008D5463"/>
    <w:rsid w:val="008D56D7"/>
    <w:rsid w:val="008E0B3A"/>
    <w:rsid w:val="008E15B3"/>
    <w:rsid w:val="008E1BA0"/>
    <w:rsid w:val="008E2ACA"/>
    <w:rsid w:val="008E56B8"/>
    <w:rsid w:val="008E6B0A"/>
    <w:rsid w:val="008E70FD"/>
    <w:rsid w:val="008E72C7"/>
    <w:rsid w:val="008F0C1D"/>
    <w:rsid w:val="008F2B9C"/>
    <w:rsid w:val="008F3AA6"/>
    <w:rsid w:val="008F5C14"/>
    <w:rsid w:val="008F7D80"/>
    <w:rsid w:val="0090025C"/>
    <w:rsid w:val="00900FD0"/>
    <w:rsid w:val="0090198E"/>
    <w:rsid w:val="00904D13"/>
    <w:rsid w:val="00907C30"/>
    <w:rsid w:val="00910137"/>
    <w:rsid w:val="009129BF"/>
    <w:rsid w:val="00916864"/>
    <w:rsid w:val="009174A7"/>
    <w:rsid w:val="009226A8"/>
    <w:rsid w:val="00922F7D"/>
    <w:rsid w:val="009239B8"/>
    <w:rsid w:val="00924481"/>
    <w:rsid w:val="00925182"/>
    <w:rsid w:val="009257D0"/>
    <w:rsid w:val="00926925"/>
    <w:rsid w:val="00927417"/>
    <w:rsid w:val="009320D9"/>
    <w:rsid w:val="00941055"/>
    <w:rsid w:val="00941D2C"/>
    <w:rsid w:val="00941F10"/>
    <w:rsid w:val="009435A7"/>
    <w:rsid w:val="00945053"/>
    <w:rsid w:val="00950C79"/>
    <w:rsid w:val="009511E7"/>
    <w:rsid w:val="0095213A"/>
    <w:rsid w:val="00952893"/>
    <w:rsid w:val="00953CBF"/>
    <w:rsid w:val="0095572C"/>
    <w:rsid w:val="0095580F"/>
    <w:rsid w:val="0095682A"/>
    <w:rsid w:val="0095683C"/>
    <w:rsid w:val="0096069F"/>
    <w:rsid w:val="00960A96"/>
    <w:rsid w:val="00962950"/>
    <w:rsid w:val="009645A5"/>
    <w:rsid w:val="00966E57"/>
    <w:rsid w:val="00970ECB"/>
    <w:rsid w:val="00971A8B"/>
    <w:rsid w:val="009725AE"/>
    <w:rsid w:val="009737E4"/>
    <w:rsid w:val="00973BD6"/>
    <w:rsid w:val="00976616"/>
    <w:rsid w:val="009772CC"/>
    <w:rsid w:val="009811DC"/>
    <w:rsid w:val="00981489"/>
    <w:rsid w:val="00982F3E"/>
    <w:rsid w:val="009831DA"/>
    <w:rsid w:val="009838D0"/>
    <w:rsid w:val="00983930"/>
    <w:rsid w:val="00983D5A"/>
    <w:rsid w:val="00985624"/>
    <w:rsid w:val="00986131"/>
    <w:rsid w:val="0098643C"/>
    <w:rsid w:val="009903A7"/>
    <w:rsid w:val="00990E9F"/>
    <w:rsid w:val="0099292F"/>
    <w:rsid w:val="00994007"/>
    <w:rsid w:val="009943F4"/>
    <w:rsid w:val="009944A0"/>
    <w:rsid w:val="0099584B"/>
    <w:rsid w:val="009A1EE9"/>
    <w:rsid w:val="009A24A5"/>
    <w:rsid w:val="009A4214"/>
    <w:rsid w:val="009A6652"/>
    <w:rsid w:val="009A718E"/>
    <w:rsid w:val="009B054D"/>
    <w:rsid w:val="009B0C72"/>
    <w:rsid w:val="009B204C"/>
    <w:rsid w:val="009B23F7"/>
    <w:rsid w:val="009B31DA"/>
    <w:rsid w:val="009B560D"/>
    <w:rsid w:val="009B65D9"/>
    <w:rsid w:val="009B7055"/>
    <w:rsid w:val="009B76BB"/>
    <w:rsid w:val="009B77DC"/>
    <w:rsid w:val="009C6AFF"/>
    <w:rsid w:val="009C708E"/>
    <w:rsid w:val="009C7281"/>
    <w:rsid w:val="009D0072"/>
    <w:rsid w:val="009D07F7"/>
    <w:rsid w:val="009D2287"/>
    <w:rsid w:val="009D24DA"/>
    <w:rsid w:val="009D33E6"/>
    <w:rsid w:val="009D370A"/>
    <w:rsid w:val="009D3F72"/>
    <w:rsid w:val="009D445D"/>
    <w:rsid w:val="009E2274"/>
    <w:rsid w:val="009E27C6"/>
    <w:rsid w:val="009E529D"/>
    <w:rsid w:val="009E6754"/>
    <w:rsid w:val="009E6CE0"/>
    <w:rsid w:val="009F11DC"/>
    <w:rsid w:val="009F1594"/>
    <w:rsid w:val="009F2747"/>
    <w:rsid w:val="009F4818"/>
    <w:rsid w:val="009F5E17"/>
    <w:rsid w:val="009F5ECA"/>
    <w:rsid w:val="009F7124"/>
    <w:rsid w:val="009F79F7"/>
    <w:rsid w:val="00A00685"/>
    <w:rsid w:val="00A00BA5"/>
    <w:rsid w:val="00A04688"/>
    <w:rsid w:val="00A04B22"/>
    <w:rsid w:val="00A05391"/>
    <w:rsid w:val="00A06CD3"/>
    <w:rsid w:val="00A10CE6"/>
    <w:rsid w:val="00A11A6E"/>
    <w:rsid w:val="00A12F25"/>
    <w:rsid w:val="00A13347"/>
    <w:rsid w:val="00A14408"/>
    <w:rsid w:val="00A14A39"/>
    <w:rsid w:val="00A15970"/>
    <w:rsid w:val="00A16E7C"/>
    <w:rsid w:val="00A1757F"/>
    <w:rsid w:val="00A179AF"/>
    <w:rsid w:val="00A2002C"/>
    <w:rsid w:val="00A20EFC"/>
    <w:rsid w:val="00A21161"/>
    <w:rsid w:val="00A22B61"/>
    <w:rsid w:val="00A22C31"/>
    <w:rsid w:val="00A22DFD"/>
    <w:rsid w:val="00A23D69"/>
    <w:rsid w:val="00A2453F"/>
    <w:rsid w:val="00A25CD1"/>
    <w:rsid w:val="00A26776"/>
    <w:rsid w:val="00A27256"/>
    <w:rsid w:val="00A27C5C"/>
    <w:rsid w:val="00A30EA8"/>
    <w:rsid w:val="00A30F73"/>
    <w:rsid w:val="00A31076"/>
    <w:rsid w:val="00A32B03"/>
    <w:rsid w:val="00A341E0"/>
    <w:rsid w:val="00A34839"/>
    <w:rsid w:val="00A34A1B"/>
    <w:rsid w:val="00A358BA"/>
    <w:rsid w:val="00A367E6"/>
    <w:rsid w:val="00A3738A"/>
    <w:rsid w:val="00A37445"/>
    <w:rsid w:val="00A40373"/>
    <w:rsid w:val="00A405DA"/>
    <w:rsid w:val="00A424FF"/>
    <w:rsid w:val="00A426F8"/>
    <w:rsid w:val="00A46A2A"/>
    <w:rsid w:val="00A47335"/>
    <w:rsid w:val="00A47707"/>
    <w:rsid w:val="00A4777A"/>
    <w:rsid w:val="00A47B61"/>
    <w:rsid w:val="00A50769"/>
    <w:rsid w:val="00A50784"/>
    <w:rsid w:val="00A5155D"/>
    <w:rsid w:val="00A5284C"/>
    <w:rsid w:val="00A55F16"/>
    <w:rsid w:val="00A57A97"/>
    <w:rsid w:val="00A6006F"/>
    <w:rsid w:val="00A619C0"/>
    <w:rsid w:val="00A61CC1"/>
    <w:rsid w:val="00A64E91"/>
    <w:rsid w:val="00A669B8"/>
    <w:rsid w:val="00A67F03"/>
    <w:rsid w:val="00A746C1"/>
    <w:rsid w:val="00A76892"/>
    <w:rsid w:val="00A769C1"/>
    <w:rsid w:val="00A773AD"/>
    <w:rsid w:val="00A77548"/>
    <w:rsid w:val="00A77898"/>
    <w:rsid w:val="00A8008F"/>
    <w:rsid w:val="00A80CE7"/>
    <w:rsid w:val="00A819DF"/>
    <w:rsid w:val="00A82A79"/>
    <w:rsid w:val="00A82AB8"/>
    <w:rsid w:val="00A846A4"/>
    <w:rsid w:val="00A859CB"/>
    <w:rsid w:val="00A8664D"/>
    <w:rsid w:val="00A878AC"/>
    <w:rsid w:val="00A922BA"/>
    <w:rsid w:val="00A94C59"/>
    <w:rsid w:val="00A95B63"/>
    <w:rsid w:val="00A95C52"/>
    <w:rsid w:val="00A9605E"/>
    <w:rsid w:val="00A966E2"/>
    <w:rsid w:val="00A973CB"/>
    <w:rsid w:val="00A97EC2"/>
    <w:rsid w:val="00AA2955"/>
    <w:rsid w:val="00AA3364"/>
    <w:rsid w:val="00AA56CB"/>
    <w:rsid w:val="00AA5BFB"/>
    <w:rsid w:val="00AA6870"/>
    <w:rsid w:val="00AB09A4"/>
    <w:rsid w:val="00AB15B4"/>
    <w:rsid w:val="00AB16F1"/>
    <w:rsid w:val="00AB1ACD"/>
    <w:rsid w:val="00AC1026"/>
    <w:rsid w:val="00AC153A"/>
    <w:rsid w:val="00AC36FE"/>
    <w:rsid w:val="00AD023F"/>
    <w:rsid w:val="00AD15C3"/>
    <w:rsid w:val="00AD2B3C"/>
    <w:rsid w:val="00AD4375"/>
    <w:rsid w:val="00AD57BC"/>
    <w:rsid w:val="00AD7B44"/>
    <w:rsid w:val="00AE0809"/>
    <w:rsid w:val="00AE0D79"/>
    <w:rsid w:val="00AE1787"/>
    <w:rsid w:val="00AE219A"/>
    <w:rsid w:val="00AE255F"/>
    <w:rsid w:val="00AE37CC"/>
    <w:rsid w:val="00AE3B68"/>
    <w:rsid w:val="00AE444E"/>
    <w:rsid w:val="00AE5E7F"/>
    <w:rsid w:val="00AE7E42"/>
    <w:rsid w:val="00AE7F9B"/>
    <w:rsid w:val="00AF056A"/>
    <w:rsid w:val="00AF1001"/>
    <w:rsid w:val="00AF4650"/>
    <w:rsid w:val="00AF4C37"/>
    <w:rsid w:val="00B014ED"/>
    <w:rsid w:val="00B05252"/>
    <w:rsid w:val="00B05943"/>
    <w:rsid w:val="00B068CE"/>
    <w:rsid w:val="00B07B68"/>
    <w:rsid w:val="00B1000E"/>
    <w:rsid w:val="00B10B85"/>
    <w:rsid w:val="00B1144C"/>
    <w:rsid w:val="00B11659"/>
    <w:rsid w:val="00B1245B"/>
    <w:rsid w:val="00B12A91"/>
    <w:rsid w:val="00B12CEC"/>
    <w:rsid w:val="00B14719"/>
    <w:rsid w:val="00B14BA5"/>
    <w:rsid w:val="00B14D03"/>
    <w:rsid w:val="00B15B86"/>
    <w:rsid w:val="00B200CB"/>
    <w:rsid w:val="00B20D34"/>
    <w:rsid w:val="00B21C50"/>
    <w:rsid w:val="00B254F6"/>
    <w:rsid w:val="00B25AF0"/>
    <w:rsid w:val="00B25D14"/>
    <w:rsid w:val="00B263D5"/>
    <w:rsid w:val="00B26597"/>
    <w:rsid w:val="00B302C9"/>
    <w:rsid w:val="00B305E6"/>
    <w:rsid w:val="00B3133B"/>
    <w:rsid w:val="00B31ADF"/>
    <w:rsid w:val="00B342EE"/>
    <w:rsid w:val="00B34563"/>
    <w:rsid w:val="00B34B13"/>
    <w:rsid w:val="00B36635"/>
    <w:rsid w:val="00B36ADF"/>
    <w:rsid w:val="00B3784E"/>
    <w:rsid w:val="00B43280"/>
    <w:rsid w:val="00B44245"/>
    <w:rsid w:val="00B45D27"/>
    <w:rsid w:val="00B4670B"/>
    <w:rsid w:val="00B46C02"/>
    <w:rsid w:val="00B5032A"/>
    <w:rsid w:val="00B50CEC"/>
    <w:rsid w:val="00B5116F"/>
    <w:rsid w:val="00B56F88"/>
    <w:rsid w:val="00B606F1"/>
    <w:rsid w:val="00B60750"/>
    <w:rsid w:val="00B6088D"/>
    <w:rsid w:val="00B60A61"/>
    <w:rsid w:val="00B62665"/>
    <w:rsid w:val="00B62DEC"/>
    <w:rsid w:val="00B66020"/>
    <w:rsid w:val="00B66C2C"/>
    <w:rsid w:val="00B67D61"/>
    <w:rsid w:val="00B70A7C"/>
    <w:rsid w:val="00B75A43"/>
    <w:rsid w:val="00B80551"/>
    <w:rsid w:val="00B814F1"/>
    <w:rsid w:val="00B81683"/>
    <w:rsid w:val="00B830BB"/>
    <w:rsid w:val="00B835C9"/>
    <w:rsid w:val="00B86BE9"/>
    <w:rsid w:val="00B878F3"/>
    <w:rsid w:val="00B916C1"/>
    <w:rsid w:val="00B91F09"/>
    <w:rsid w:val="00B92664"/>
    <w:rsid w:val="00B936B4"/>
    <w:rsid w:val="00B9434B"/>
    <w:rsid w:val="00B954AC"/>
    <w:rsid w:val="00B96756"/>
    <w:rsid w:val="00B970F6"/>
    <w:rsid w:val="00BA00E4"/>
    <w:rsid w:val="00BA048C"/>
    <w:rsid w:val="00BA2883"/>
    <w:rsid w:val="00BA39A1"/>
    <w:rsid w:val="00BA58E1"/>
    <w:rsid w:val="00BA5B2F"/>
    <w:rsid w:val="00BA7E57"/>
    <w:rsid w:val="00BB0F10"/>
    <w:rsid w:val="00BB1657"/>
    <w:rsid w:val="00BB1DB0"/>
    <w:rsid w:val="00BB26D0"/>
    <w:rsid w:val="00BB4FCB"/>
    <w:rsid w:val="00BB69DA"/>
    <w:rsid w:val="00BC0F90"/>
    <w:rsid w:val="00BC2284"/>
    <w:rsid w:val="00BC532D"/>
    <w:rsid w:val="00BC61B7"/>
    <w:rsid w:val="00BC6D0C"/>
    <w:rsid w:val="00BD1533"/>
    <w:rsid w:val="00BD197E"/>
    <w:rsid w:val="00BD19C1"/>
    <w:rsid w:val="00BD2671"/>
    <w:rsid w:val="00BD312D"/>
    <w:rsid w:val="00BD3A15"/>
    <w:rsid w:val="00BD5943"/>
    <w:rsid w:val="00BD6313"/>
    <w:rsid w:val="00BD6439"/>
    <w:rsid w:val="00BE16D5"/>
    <w:rsid w:val="00BE21F0"/>
    <w:rsid w:val="00BE3053"/>
    <w:rsid w:val="00BE3D41"/>
    <w:rsid w:val="00BE3F48"/>
    <w:rsid w:val="00BE5646"/>
    <w:rsid w:val="00BE5BEB"/>
    <w:rsid w:val="00BE79BF"/>
    <w:rsid w:val="00BF116A"/>
    <w:rsid w:val="00BF1ABA"/>
    <w:rsid w:val="00BF2BDE"/>
    <w:rsid w:val="00BF319C"/>
    <w:rsid w:val="00BF41DE"/>
    <w:rsid w:val="00C00637"/>
    <w:rsid w:val="00C00FBA"/>
    <w:rsid w:val="00C01B50"/>
    <w:rsid w:val="00C0397D"/>
    <w:rsid w:val="00C06AF0"/>
    <w:rsid w:val="00C07874"/>
    <w:rsid w:val="00C10530"/>
    <w:rsid w:val="00C11017"/>
    <w:rsid w:val="00C11850"/>
    <w:rsid w:val="00C12337"/>
    <w:rsid w:val="00C124BB"/>
    <w:rsid w:val="00C125ED"/>
    <w:rsid w:val="00C17EA0"/>
    <w:rsid w:val="00C20C26"/>
    <w:rsid w:val="00C240E3"/>
    <w:rsid w:val="00C26E93"/>
    <w:rsid w:val="00C31890"/>
    <w:rsid w:val="00C34239"/>
    <w:rsid w:val="00C357AF"/>
    <w:rsid w:val="00C35C6E"/>
    <w:rsid w:val="00C36937"/>
    <w:rsid w:val="00C36EBE"/>
    <w:rsid w:val="00C402AA"/>
    <w:rsid w:val="00C40FE9"/>
    <w:rsid w:val="00C410A7"/>
    <w:rsid w:val="00C42467"/>
    <w:rsid w:val="00C42A18"/>
    <w:rsid w:val="00C42FF0"/>
    <w:rsid w:val="00C4300B"/>
    <w:rsid w:val="00C4419F"/>
    <w:rsid w:val="00C456CF"/>
    <w:rsid w:val="00C459FE"/>
    <w:rsid w:val="00C45B7F"/>
    <w:rsid w:val="00C4637B"/>
    <w:rsid w:val="00C47B27"/>
    <w:rsid w:val="00C51ECE"/>
    <w:rsid w:val="00C52168"/>
    <w:rsid w:val="00C52B9C"/>
    <w:rsid w:val="00C5482A"/>
    <w:rsid w:val="00C54965"/>
    <w:rsid w:val="00C549DE"/>
    <w:rsid w:val="00C54F60"/>
    <w:rsid w:val="00C6223E"/>
    <w:rsid w:val="00C622C0"/>
    <w:rsid w:val="00C62E28"/>
    <w:rsid w:val="00C6460F"/>
    <w:rsid w:val="00C647B4"/>
    <w:rsid w:val="00C64AB0"/>
    <w:rsid w:val="00C65A23"/>
    <w:rsid w:val="00C663EA"/>
    <w:rsid w:val="00C67114"/>
    <w:rsid w:val="00C67265"/>
    <w:rsid w:val="00C717A0"/>
    <w:rsid w:val="00C71B07"/>
    <w:rsid w:val="00C724ED"/>
    <w:rsid w:val="00C729BF"/>
    <w:rsid w:val="00C73086"/>
    <w:rsid w:val="00C731CB"/>
    <w:rsid w:val="00C733AF"/>
    <w:rsid w:val="00C740D2"/>
    <w:rsid w:val="00C74271"/>
    <w:rsid w:val="00C80904"/>
    <w:rsid w:val="00C80F00"/>
    <w:rsid w:val="00C81B36"/>
    <w:rsid w:val="00C82FCB"/>
    <w:rsid w:val="00C84487"/>
    <w:rsid w:val="00C84494"/>
    <w:rsid w:val="00C85540"/>
    <w:rsid w:val="00C85959"/>
    <w:rsid w:val="00C92D12"/>
    <w:rsid w:val="00C948CE"/>
    <w:rsid w:val="00C94EA8"/>
    <w:rsid w:val="00C95FB5"/>
    <w:rsid w:val="00CA1281"/>
    <w:rsid w:val="00CA236D"/>
    <w:rsid w:val="00CA2906"/>
    <w:rsid w:val="00CA307F"/>
    <w:rsid w:val="00CA3ED9"/>
    <w:rsid w:val="00CA4450"/>
    <w:rsid w:val="00CA54D2"/>
    <w:rsid w:val="00CA5A36"/>
    <w:rsid w:val="00CA75A3"/>
    <w:rsid w:val="00CA76D0"/>
    <w:rsid w:val="00CB227A"/>
    <w:rsid w:val="00CB2734"/>
    <w:rsid w:val="00CB51BE"/>
    <w:rsid w:val="00CC0F51"/>
    <w:rsid w:val="00CC2409"/>
    <w:rsid w:val="00CC3EAF"/>
    <w:rsid w:val="00CC47C8"/>
    <w:rsid w:val="00CC5FBE"/>
    <w:rsid w:val="00CD1A7C"/>
    <w:rsid w:val="00CD4479"/>
    <w:rsid w:val="00CD564B"/>
    <w:rsid w:val="00CD615A"/>
    <w:rsid w:val="00CD64FD"/>
    <w:rsid w:val="00CD71D6"/>
    <w:rsid w:val="00CD7A7F"/>
    <w:rsid w:val="00CE0605"/>
    <w:rsid w:val="00CE0943"/>
    <w:rsid w:val="00CE2AC3"/>
    <w:rsid w:val="00CE3AF6"/>
    <w:rsid w:val="00CE71D4"/>
    <w:rsid w:val="00CE7FDC"/>
    <w:rsid w:val="00CF1C10"/>
    <w:rsid w:val="00CF2CD5"/>
    <w:rsid w:val="00CF2F62"/>
    <w:rsid w:val="00CF4A7A"/>
    <w:rsid w:val="00CF57E7"/>
    <w:rsid w:val="00D01E31"/>
    <w:rsid w:val="00D04240"/>
    <w:rsid w:val="00D04C05"/>
    <w:rsid w:val="00D067C5"/>
    <w:rsid w:val="00D0716B"/>
    <w:rsid w:val="00D07604"/>
    <w:rsid w:val="00D07A56"/>
    <w:rsid w:val="00D07B32"/>
    <w:rsid w:val="00D104B1"/>
    <w:rsid w:val="00D11CB8"/>
    <w:rsid w:val="00D1210E"/>
    <w:rsid w:val="00D121D3"/>
    <w:rsid w:val="00D148CC"/>
    <w:rsid w:val="00D14E88"/>
    <w:rsid w:val="00D15561"/>
    <w:rsid w:val="00D1636A"/>
    <w:rsid w:val="00D16690"/>
    <w:rsid w:val="00D172A2"/>
    <w:rsid w:val="00D200BE"/>
    <w:rsid w:val="00D21748"/>
    <w:rsid w:val="00D24EF0"/>
    <w:rsid w:val="00D30C1A"/>
    <w:rsid w:val="00D30C46"/>
    <w:rsid w:val="00D31994"/>
    <w:rsid w:val="00D350F1"/>
    <w:rsid w:val="00D36927"/>
    <w:rsid w:val="00D36A0B"/>
    <w:rsid w:val="00D428C5"/>
    <w:rsid w:val="00D43563"/>
    <w:rsid w:val="00D47837"/>
    <w:rsid w:val="00D47AD5"/>
    <w:rsid w:val="00D52EDA"/>
    <w:rsid w:val="00D5452F"/>
    <w:rsid w:val="00D54AC7"/>
    <w:rsid w:val="00D55AF2"/>
    <w:rsid w:val="00D56334"/>
    <w:rsid w:val="00D56FFB"/>
    <w:rsid w:val="00D60C7C"/>
    <w:rsid w:val="00D610ED"/>
    <w:rsid w:val="00D6188D"/>
    <w:rsid w:val="00D618CF"/>
    <w:rsid w:val="00D61CE6"/>
    <w:rsid w:val="00D6227D"/>
    <w:rsid w:val="00D6287E"/>
    <w:rsid w:val="00D645E3"/>
    <w:rsid w:val="00D64BCE"/>
    <w:rsid w:val="00D706AA"/>
    <w:rsid w:val="00D70BFD"/>
    <w:rsid w:val="00D712FF"/>
    <w:rsid w:val="00D7419D"/>
    <w:rsid w:val="00D74243"/>
    <w:rsid w:val="00D7469D"/>
    <w:rsid w:val="00D74A4B"/>
    <w:rsid w:val="00D75BDF"/>
    <w:rsid w:val="00D77E61"/>
    <w:rsid w:val="00D80ED9"/>
    <w:rsid w:val="00D82525"/>
    <w:rsid w:val="00D83718"/>
    <w:rsid w:val="00D83B2F"/>
    <w:rsid w:val="00D83C82"/>
    <w:rsid w:val="00D8558A"/>
    <w:rsid w:val="00D86685"/>
    <w:rsid w:val="00D868F9"/>
    <w:rsid w:val="00D9000E"/>
    <w:rsid w:val="00D924FA"/>
    <w:rsid w:val="00D92EC5"/>
    <w:rsid w:val="00DA1024"/>
    <w:rsid w:val="00DA12B9"/>
    <w:rsid w:val="00DA218B"/>
    <w:rsid w:val="00DA243A"/>
    <w:rsid w:val="00DA25B7"/>
    <w:rsid w:val="00DA2602"/>
    <w:rsid w:val="00DA28CD"/>
    <w:rsid w:val="00DA2E67"/>
    <w:rsid w:val="00DA7B0F"/>
    <w:rsid w:val="00DB3858"/>
    <w:rsid w:val="00DB4040"/>
    <w:rsid w:val="00DB4F26"/>
    <w:rsid w:val="00DB7CA3"/>
    <w:rsid w:val="00DC0F1A"/>
    <w:rsid w:val="00DC2F89"/>
    <w:rsid w:val="00DC44D4"/>
    <w:rsid w:val="00DC63C1"/>
    <w:rsid w:val="00DD0CE8"/>
    <w:rsid w:val="00DD4EAC"/>
    <w:rsid w:val="00DD5F0A"/>
    <w:rsid w:val="00DE0329"/>
    <w:rsid w:val="00DE0981"/>
    <w:rsid w:val="00DE1606"/>
    <w:rsid w:val="00DE169E"/>
    <w:rsid w:val="00DE2AEB"/>
    <w:rsid w:val="00DE2CA6"/>
    <w:rsid w:val="00DE2DD9"/>
    <w:rsid w:val="00DE3181"/>
    <w:rsid w:val="00DE421D"/>
    <w:rsid w:val="00DF0BF0"/>
    <w:rsid w:val="00DF1346"/>
    <w:rsid w:val="00DF2771"/>
    <w:rsid w:val="00DF306E"/>
    <w:rsid w:val="00DF48A6"/>
    <w:rsid w:val="00DF7E11"/>
    <w:rsid w:val="00E007B8"/>
    <w:rsid w:val="00E02DBD"/>
    <w:rsid w:val="00E03A24"/>
    <w:rsid w:val="00E05092"/>
    <w:rsid w:val="00E07CC9"/>
    <w:rsid w:val="00E07EA4"/>
    <w:rsid w:val="00E12DD6"/>
    <w:rsid w:val="00E13E2F"/>
    <w:rsid w:val="00E14648"/>
    <w:rsid w:val="00E1652B"/>
    <w:rsid w:val="00E17C07"/>
    <w:rsid w:val="00E17DBB"/>
    <w:rsid w:val="00E20067"/>
    <w:rsid w:val="00E21BEB"/>
    <w:rsid w:val="00E21CCC"/>
    <w:rsid w:val="00E2246A"/>
    <w:rsid w:val="00E23B92"/>
    <w:rsid w:val="00E27D11"/>
    <w:rsid w:val="00E31AED"/>
    <w:rsid w:val="00E32D66"/>
    <w:rsid w:val="00E32EAE"/>
    <w:rsid w:val="00E33438"/>
    <w:rsid w:val="00E34879"/>
    <w:rsid w:val="00E34ACC"/>
    <w:rsid w:val="00E36E60"/>
    <w:rsid w:val="00E43213"/>
    <w:rsid w:val="00E47A40"/>
    <w:rsid w:val="00E47B69"/>
    <w:rsid w:val="00E47BAB"/>
    <w:rsid w:val="00E50EB2"/>
    <w:rsid w:val="00E528B5"/>
    <w:rsid w:val="00E55DD2"/>
    <w:rsid w:val="00E5747A"/>
    <w:rsid w:val="00E60346"/>
    <w:rsid w:val="00E60CBA"/>
    <w:rsid w:val="00E61346"/>
    <w:rsid w:val="00E61A93"/>
    <w:rsid w:val="00E648FE"/>
    <w:rsid w:val="00E6568A"/>
    <w:rsid w:val="00E7136E"/>
    <w:rsid w:val="00E714D3"/>
    <w:rsid w:val="00E71933"/>
    <w:rsid w:val="00E74258"/>
    <w:rsid w:val="00E7559A"/>
    <w:rsid w:val="00E75C85"/>
    <w:rsid w:val="00E76082"/>
    <w:rsid w:val="00E762BF"/>
    <w:rsid w:val="00E8277F"/>
    <w:rsid w:val="00E83686"/>
    <w:rsid w:val="00E84772"/>
    <w:rsid w:val="00E875EB"/>
    <w:rsid w:val="00E87EB2"/>
    <w:rsid w:val="00E9021C"/>
    <w:rsid w:val="00E9093B"/>
    <w:rsid w:val="00E91614"/>
    <w:rsid w:val="00E936B0"/>
    <w:rsid w:val="00E95311"/>
    <w:rsid w:val="00E9625F"/>
    <w:rsid w:val="00E97608"/>
    <w:rsid w:val="00EA1702"/>
    <w:rsid w:val="00EA560D"/>
    <w:rsid w:val="00EA578C"/>
    <w:rsid w:val="00EB0CB0"/>
    <w:rsid w:val="00EB14C1"/>
    <w:rsid w:val="00EB1A55"/>
    <w:rsid w:val="00EB4422"/>
    <w:rsid w:val="00EB5FE3"/>
    <w:rsid w:val="00EC104F"/>
    <w:rsid w:val="00EC1ABE"/>
    <w:rsid w:val="00EC2FC1"/>
    <w:rsid w:val="00EC481A"/>
    <w:rsid w:val="00EC4B47"/>
    <w:rsid w:val="00EC5791"/>
    <w:rsid w:val="00EC6A9F"/>
    <w:rsid w:val="00EC6D12"/>
    <w:rsid w:val="00EC6DFB"/>
    <w:rsid w:val="00EC777B"/>
    <w:rsid w:val="00ED3E2E"/>
    <w:rsid w:val="00ED61C7"/>
    <w:rsid w:val="00ED6A45"/>
    <w:rsid w:val="00EE007B"/>
    <w:rsid w:val="00EE0259"/>
    <w:rsid w:val="00EE38FF"/>
    <w:rsid w:val="00EE394D"/>
    <w:rsid w:val="00EE436C"/>
    <w:rsid w:val="00EE4879"/>
    <w:rsid w:val="00EE53E9"/>
    <w:rsid w:val="00EF0367"/>
    <w:rsid w:val="00EF064E"/>
    <w:rsid w:val="00EF1BFE"/>
    <w:rsid w:val="00EF4D39"/>
    <w:rsid w:val="00EF7531"/>
    <w:rsid w:val="00F02FDF"/>
    <w:rsid w:val="00F039F7"/>
    <w:rsid w:val="00F03B57"/>
    <w:rsid w:val="00F0409B"/>
    <w:rsid w:val="00F04F9A"/>
    <w:rsid w:val="00F054A9"/>
    <w:rsid w:val="00F05D23"/>
    <w:rsid w:val="00F05DDF"/>
    <w:rsid w:val="00F067BE"/>
    <w:rsid w:val="00F06888"/>
    <w:rsid w:val="00F0691A"/>
    <w:rsid w:val="00F1056F"/>
    <w:rsid w:val="00F10A2B"/>
    <w:rsid w:val="00F110C5"/>
    <w:rsid w:val="00F12466"/>
    <w:rsid w:val="00F12854"/>
    <w:rsid w:val="00F1327B"/>
    <w:rsid w:val="00F17A32"/>
    <w:rsid w:val="00F22748"/>
    <w:rsid w:val="00F22FBD"/>
    <w:rsid w:val="00F255F8"/>
    <w:rsid w:val="00F25618"/>
    <w:rsid w:val="00F26ADD"/>
    <w:rsid w:val="00F321D5"/>
    <w:rsid w:val="00F32B21"/>
    <w:rsid w:val="00F33ED0"/>
    <w:rsid w:val="00F35043"/>
    <w:rsid w:val="00F35B41"/>
    <w:rsid w:val="00F379A4"/>
    <w:rsid w:val="00F40FF2"/>
    <w:rsid w:val="00F42D7F"/>
    <w:rsid w:val="00F43174"/>
    <w:rsid w:val="00F43B37"/>
    <w:rsid w:val="00F43CAF"/>
    <w:rsid w:val="00F44527"/>
    <w:rsid w:val="00F467C6"/>
    <w:rsid w:val="00F46967"/>
    <w:rsid w:val="00F46D74"/>
    <w:rsid w:val="00F47A31"/>
    <w:rsid w:val="00F51304"/>
    <w:rsid w:val="00F52241"/>
    <w:rsid w:val="00F52287"/>
    <w:rsid w:val="00F52FE6"/>
    <w:rsid w:val="00F53274"/>
    <w:rsid w:val="00F57CD6"/>
    <w:rsid w:val="00F57E03"/>
    <w:rsid w:val="00F62583"/>
    <w:rsid w:val="00F63D5A"/>
    <w:rsid w:val="00F665D9"/>
    <w:rsid w:val="00F671DD"/>
    <w:rsid w:val="00F67632"/>
    <w:rsid w:val="00F67A8E"/>
    <w:rsid w:val="00F67B1C"/>
    <w:rsid w:val="00F71E25"/>
    <w:rsid w:val="00F7314B"/>
    <w:rsid w:val="00F73255"/>
    <w:rsid w:val="00F75D45"/>
    <w:rsid w:val="00F80926"/>
    <w:rsid w:val="00F8284E"/>
    <w:rsid w:val="00F8308F"/>
    <w:rsid w:val="00F8427D"/>
    <w:rsid w:val="00F90131"/>
    <w:rsid w:val="00F90CF3"/>
    <w:rsid w:val="00F93A0D"/>
    <w:rsid w:val="00F94B53"/>
    <w:rsid w:val="00F96C4D"/>
    <w:rsid w:val="00F9743E"/>
    <w:rsid w:val="00F979C2"/>
    <w:rsid w:val="00F97D54"/>
    <w:rsid w:val="00F97F11"/>
    <w:rsid w:val="00FA0A84"/>
    <w:rsid w:val="00FA367B"/>
    <w:rsid w:val="00FA47E8"/>
    <w:rsid w:val="00FA625B"/>
    <w:rsid w:val="00FA6E8D"/>
    <w:rsid w:val="00FA79FF"/>
    <w:rsid w:val="00FB0D76"/>
    <w:rsid w:val="00FB271B"/>
    <w:rsid w:val="00FB31C1"/>
    <w:rsid w:val="00FB3FB7"/>
    <w:rsid w:val="00FB4068"/>
    <w:rsid w:val="00FB5AD0"/>
    <w:rsid w:val="00FC1A4F"/>
    <w:rsid w:val="00FC3959"/>
    <w:rsid w:val="00FC5384"/>
    <w:rsid w:val="00FC676B"/>
    <w:rsid w:val="00FC7422"/>
    <w:rsid w:val="00FC7604"/>
    <w:rsid w:val="00FD0DB9"/>
    <w:rsid w:val="00FD0F65"/>
    <w:rsid w:val="00FD1F34"/>
    <w:rsid w:val="00FD20F1"/>
    <w:rsid w:val="00FD367E"/>
    <w:rsid w:val="00FE0CDD"/>
    <w:rsid w:val="00FE2E36"/>
    <w:rsid w:val="00FE412A"/>
    <w:rsid w:val="00FE5141"/>
    <w:rsid w:val="00FE52BA"/>
    <w:rsid w:val="00FE640D"/>
    <w:rsid w:val="00FF28ED"/>
    <w:rsid w:val="00FF3EE2"/>
    <w:rsid w:val="00FF3FB9"/>
    <w:rsid w:val="00FF4111"/>
    <w:rsid w:val="00FF4665"/>
    <w:rsid w:val="00FF6F16"/>
    <w:rsid w:val="00FF7E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BF91E1"/>
  <w15:docId w15:val="{259F6259-27D2-4622-B5DB-C3D21C5C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ED"/>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rsid w:val="0040413A"/>
    <w:pPr>
      <w:keepNext/>
      <w:keepLines/>
      <w:spacing w:before="567" w:after="425" w:line="360" w:lineRule="auto"/>
      <w:outlineLvl w:val="0"/>
    </w:pPr>
    <w:rPr>
      <w:rFonts w:ascii="Roboto" w:eastAsiaTheme="majorEastAsia" w:hAnsi="Roboto" w:cstheme="majorBidi"/>
      <w:b/>
      <w:bCs/>
      <w:sz w:val="32"/>
      <w:szCs w:val="32"/>
      <w:lang w:val="en-US" w:eastAsia="en-US"/>
    </w:rPr>
  </w:style>
  <w:style w:type="paragraph" w:styleId="Heading2">
    <w:name w:val="heading 2"/>
    <w:basedOn w:val="Normal"/>
    <w:next w:val="Normal"/>
    <w:link w:val="Heading2Char"/>
    <w:uiPriority w:val="9"/>
    <w:unhideWhenUsed/>
    <w:qFormat/>
    <w:rsid w:val="0040413A"/>
    <w:pPr>
      <w:keepNext/>
      <w:keepLines/>
      <w:spacing w:before="567" w:after="284" w:line="360" w:lineRule="auto"/>
      <w:outlineLvl w:val="1"/>
    </w:pPr>
    <w:rPr>
      <w:rFonts w:ascii="Roboto" w:eastAsiaTheme="majorEastAsia" w:hAnsi="Roboto" w:cstheme="majorBidi"/>
      <w:b/>
      <w:bCs/>
      <w:sz w:val="26"/>
      <w:szCs w:val="26"/>
      <w:lang w:val="en-US" w:eastAsia="en-US"/>
    </w:rPr>
  </w:style>
  <w:style w:type="paragraph" w:styleId="Heading3">
    <w:name w:val="heading 3"/>
    <w:basedOn w:val="Normal"/>
    <w:next w:val="Normal"/>
    <w:link w:val="Heading3Char"/>
    <w:uiPriority w:val="9"/>
    <w:unhideWhenUsed/>
    <w:qFormat/>
    <w:rsid w:val="0040413A"/>
    <w:pPr>
      <w:keepNext/>
      <w:keepLines/>
      <w:spacing w:before="425" w:after="284" w:line="360" w:lineRule="auto"/>
      <w:outlineLvl w:val="2"/>
    </w:pPr>
    <w:rPr>
      <w:rFonts w:ascii="Roboto" w:eastAsiaTheme="majorEastAsia" w:hAnsi="Roboto" w:cstheme="majorBidi"/>
      <w:b/>
      <w:bCs/>
      <w:sz w:val="22"/>
      <w:lang w:val="en-US" w:eastAsia="en-US"/>
    </w:rPr>
  </w:style>
  <w:style w:type="paragraph" w:styleId="Heading4">
    <w:name w:val="heading 4"/>
    <w:basedOn w:val="Normal"/>
    <w:next w:val="Normal"/>
    <w:link w:val="Heading4Char"/>
    <w:uiPriority w:val="9"/>
    <w:semiHidden/>
    <w:unhideWhenUsed/>
    <w:qFormat/>
    <w:rsid w:val="00173CB8"/>
    <w:pPr>
      <w:keepNext/>
      <w:keepLines/>
      <w:spacing w:before="40" w:line="360" w:lineRule="auto"/>
      <w:outlineLvl w:val="3"/>
    </w:pPr>
    <w:rPr>
      <w:rFonts w:asciiTheme="majorHAnsi" w:eastAsiaTheme="majorEastAsia" w:hAnsiTheme="majorHAnsi" w:cstheme="majorBidi"/>
      <w:i/>
      <w:iCs/>
      <w:color w:val="365F91" w:themeColor="accent1" w:themeShade="BF"/>
      <w:sz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082"/>
    <w:pPr>
      <w:spacing w:before="20" w:after="20"/>
      <w:jc w:val="center"/>
    </w:pPr>
    <w:rPr>
      <w:rFonts w:ascii="Univers LT Std 45 Light" w:hAnsi="Univers LT Std 45 Light"/>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Devanagari Sangam MN" w:hAnsi="Devanagari Sangam MN"/>
        <w:b w:val="0"/>
        <w:i w:val="0"/>
        <w:color w:val="EC7405"/>
        <w:sz w:val="16"/>
      </w:rPr>
    </w:tblStylePr>
  </w:style>
  <w:style w:type="paragraph" w:styleId="Header">
    <w:name w:val="header"/>
    <w:basedOn w:val="Normal"/>
    <w:link w:val="HeaderChar"/>
    <w:uiPriority w:val="99"/>
    <w:unhideWhenUsed/>
    <w:rsid w:val="00E7136E"/>
    <w:pPr>
      <w:tabs>
        <w:tab w:val="center" w:pos="4320"/>
        <w:tab w:val="right" w:pos="8640"/>
      </w:tabs>
      <w:spacing w:after="284" w:line="360" w:lineRule="auto"/>
    </w:pPr>
    <w:rPr>
      <w:rFonts w:ascii="Roboto" w:eastAsiaTheme="minorEastAsia" w:hAnsi="Roboto" w:cstheme="minorBidi"/>
      <w:sz w:val="22"/>
      <w:lang w:val="en-US" w:eastAsia="en-US"/>
    </w:rPr>
  </w:style>
  <w:style w:type="character" w:customStyle="1" w:styleId="HeaderChar">
    <w:name w:val="Header Char"/>
    <w:basedOn w:val="DefaultParagraphFont"/>
    <w:link w:val="Header"/>
    <w:uiPriority w:val="99"/>
    <w:rsid w:val="00E7136E"/>
  </w:style>
  <w:style w:type="paragraph" w:styleId="Footer">
    <w:name w:val="footer"/>
    <w:basedOn w:val="Normal"/>
    <w:link w:val="FooterChar"/>
    <w:uiPriority w:val="99"/>
    <w:unhideWhenUsed/>
    <w:rsid w:val="00E7136E"/>
    <w:pPr>
      <w:tabs>
        <w:tab w:val="center" w:pos="4320"/>
        <w:tab w:val="right" w:pos="8640"/>
      </w:tabs>
      <w:spacing w:after="284" w:line="360" w:lineRule="auto"/>
    </w:pPr>
    <w:rPr>
      <w:rFonts w:ascii="Roboto" w:eastAsiaTheme="minorEastAsia" w:hAnsi="Roboto" w:cstheme="minorBidi"/>
      <w:sz w:val="22"/>
      <w:lang w:val="en-US" w:eastAsia="en-US"/>
    </w:rPr>
  </w:style>
  <w:style w:type="character" w:customStyle="1" w:styleId="FooterChar">
    <w:name w:val="Footer Char"/>
    <w:basedOn w:val="DefaultParagraphFont"/>
    <w:link w:val="Footer"/>
    <w:uiPriority w:val="99"/>
    <w:rsid w:val="00E7136E"/>
  </w:style>
  <w:style w:type="paragraph" w:styleId="BalloonText">
    <w:name w:val="Balloon Text"/>
    <w:basedOn w:val="Normal"/>
    <w:link w:val="BalloonTextChar"/>
    <w:uiPriority w:val="99"/>
    <w:semiHidden/>
    <w:unhideWhenUsed/>
    <w:rsid w:val="00E7136E"/>
    <w:pPr>
      <w:spacing w:after="284" w:line="360" w:lineRule="auto"/>
    </w:pPr>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E7136E"/>
    <w:rPr>
      <w:rFonts w:ascii="Lucida Grande" w:hAnsi="Lucida Grande" w:cs="Lucida Grande"/>
      <w:sz w:val="18"/>
      <w:szCs w:val="18"/>
    </w:rPr>
  </w:style>
  <w:style w:type="character" w:customStyle="1" w:styleId="Heading1Char">
    <w:name w:val="Heading 1 Char"/>
    <w:basedOn w:val="DefaultParagraphFont"/>
    <w:link w:val="Heading1"/>
    <w:uiPriority w:val="9"/>
    <w:rsid w:val="0040413A"/>
    <w:rPr>
      <w:rFonts w:ascii="Roboto" w:eastAsiaTheme="majorEastAsia" w:hAnsi="Roboto" w:cstheme="majorBidi"/>
      <w:b/>
      <w:bCs/>
      <w:sz w:val="32"/>
      <w:szCs w:val="32"/>
    </w:rPr>
  </w:style>
  <w:style w:type="character" w:customStyle="1" w:styleId="Heading2Char">
    <w:name w:val="Heading 2 Char"/>
    <w:basedOn w:val="DefaultParagraphFont"/>
    <w:link w:val="Heading2"/>
    <w:uiPriority w:val="9"/>
    <w:rsid w:val="0040413A"/>
    <w:rPr>
      <w:rFonts w:ascii="Roboto" w:eastAsiaTheme="majorEastAsia" w:hAnsi="Roboto" w:cstheme="majorBidi"/>
      <w:b/>
      <w:bCs/>
      <w:sz w:val="26"/>
      <w:szCs w:val="26"/>
    </w:rPr>
  </w:style>
  <w:style w:type="character" w:customStyle="1" w:styleId="Heading3Char">
    <w:name w:val="Heading 3 Char"/>
    <w:basedOn w:val="DefaultParagraphFont"/>
    <w:link w:val="Heading3"/>
    <w:uiPriority w:val="9"/>
    <w:rsid w:val="0040413A"/>
    <w:rPr>
      <w:rFonts w:ascii="Roboto" w:eastAsiaTheme="majorEastAsia" w:hAnsi="Roboto" w:cstheme="majorBidi"/>
      <w:b/>
      <w:bCs/>
      <w:sz w:val="22"/>
    </w:rPr>
  </w:style>
  <w:style w:type="character" w:customStyle="1" w:styleId="Heading4Char">
    <w:name w:val="Heading 4 Char"/>
    <w:basedOn w:val="DefaultParagraphFont"/>
    <w:link w:val="Heading4"/>
    <w:uiPriority w:val="9"/>
    <w:semiHidden/>
    <w:rsid w:val="00173CB8"/>
    <w:rPr>
      <w:rFonts w:asciiTheme="majorHAnsi" w:eastAsiaTheme="majorEastAsia" w:hAnsiTheme="majorHAnsi" w:cstheme="majorBidi"/>
      <w:i/>
      <w:iCs/>
      <w:color w:val="365F91" w:themeColor="accent1" w:themeShade="BF"/>
      <w:sz w:val="22"/>
    </w:rPr>
  </w:style>
  <w:style w:type="paragraph" w:styleId="ListParagraph">
    <w:name w:val="List Paragraph"/>
    <w:basedOn w:val="Normal"/>
    <w:uiPriority w:val="34"/>
    <w:qFormat/>
    <w:rsid w:val="006022FE"/>
    <w:pPr>
      <w:spacing w:after="284" w:line="360" w:lineRule="auto"/>
      <w:ind w:left="720"/>
      <w:contextualSpacing/>
    </w:pPr>
    <w:rPr>
      <w:rFonts w:ascii="Roboto" w:eastAsiaTheme="minorEastAsia" w:hAnsi="Roboto" w:cstheme="minorBidi"/>
      <w:sz w:val="22"/>
      <w:lang w:val="en-US" w:eastAsia="en-US"/>
    </w:rPr>
  </w:style>
  <w:style w:type="paragraph" w:styleId="FootnoteText">
    <w:name w:val="footnote text"/>
    <w:basedOn w:val="Normal"/>
    <w:link w:val="FootnoteTextChar"/>
    <w:uiPriority w:val="99"/>
    <w:semiHidden/>
    <w:unhideWhenUsed/>
    <w:rsid w:val="005B21FA"/>
    <w:rPr>
      <w:rFonts w:ascii="Roboto" w:eastAsiaTheme="minorEastAsia" w:hAnsi="Roboto" w:cstheme="minorBidi"/>
      <w:sz w:val="20"/>
      <w:szCs w:val="20"/>
      <w:lang w:val="en-US" w:eastAsia="en-US"/>
    </w:rPr>
  </w:style>
  <w:style w:type="character" w:customStyle="1" w:styleId="FootnoteTextChar">
    <w:name w:val="Footnote Text Char"/>
    <w:basedOn w:val="DefaultParagraphFont"/>
    <w:link w:val="FootnoteText"/>
    <w:uiPriority w:val="99"/>
    <w:semiHidden/>
    <w:rsid w:val="005B21FA"/>
    <w:rPr>
      <w:rFonts w:ascii="Roboto" w:hAnsi="Roboto"/>
      <w:sz w:val="20"/>
      <w:szCs w:val="20"/>
    </w:rPr>
  </w:style>
  <w:style w:type="character" w:styleId="FootnoteReference">
    <w:name w:val="footnote reference"/>
    <w:basedOn w:val="DefaultParagraphFont"/>
    <w:uiPriority w:val="99"/>
    <w:semiHidden/>
    <w:unhideWhenUsed/>
    <w:rsid w:val="005B21FA"/>
    <w:rPr>
      <w:vertAlign w:val="superscript"/>
    </w:rPr>
  </w:style>
  <w:style w:type="character" w:styleId="CommentReference">
    <w:name w:val="annotation reference"/>
    <w:basedOn w:val="DefaultParagraphFont"/>
    <w:uiPriority w:val="99"/>
    <w:semiHidden/>
    <w:unhideWhenUsed/>
    <w:rsid w:val="006D5847"/>
    <w:rPr>
      <w:sz w:val="16"/>
      <w:szCs w:val="16"/>
    </w:rPr>
  </w:style>
  <w:style w:type="paragraph" w:styleId="CommentText">
    <w:name w:val="annotation text"/>
    <w:basedOn w:val="Normal"/>
    <w:link w:val="CommentTextChar"/>
    <w:uiPriority w:val="99"/>
    <w:unhideWhenUsed/>
    <w:rsid w:val="006D5847"/>
    <w:pPr>
      <w:spacing w:after="284"/>
    </w:pPr>
    <w:rPr>
      <w:rFonts w:ascii="Roboto" w:eastAsiaTheme="minorEastAsia" w:hAnsi="Roboto" w:cstheme="minorBidi"/>
      <w:sz w:val="20"/>
      <w:szCs w:val="20"/>
      <w:lang w:val="en-US" w:eastAsia="en-US"/>
    </w:rPr>
  </w:style>
  <w:style w:type="character" w:customStyle="1" w:styleId="CommentTextChar">
    <w:name w:val="Comment Text Char"/>
    <w:basedOn w:val="DefaultParagraphFont"/>
    <w:link w:val="CommentText"/>
    <w:uiPriority w:val="99"/>
    <w:rsid w:val="006D5847"/>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6D5847"/>
    <w:rPr>
      <w:b/>
      <w:bCs/>
    </w:rPr>
  </w:style>
  <w:style w:type="character" w:customStyle="1" w:styleId="CommentSubjectChar">
    <w:name w:val="Comment Subject Char"/>
    <w:basedOn w:val="CommentTextChar"/>
    <w:link w:val="CommentSubject"/>
    <w:uiPriority w:val="99"/>
    <w:semiHidden/>
    <w:rsid w:val="006D5847"/>
    <w:rPr>
      <w:rFonts w:ascii="Roboto" w:hAnsi="Roboto"/>
      <w:b/>
      <w:bCs/>
      <w:sz w:val="20"/>
      <w:szCs w:val="20"/>
    </w:rPr>
  </w:style>
  <w:style w:type="paragraph" w:styleId="Revision">
    <w:name w:val="Revision"/>
    <w:hidden/>
    <w:uiPriority w:val="99"/>
    <w:semiHidden/>
    <w:rsid w:val="00CA54D2"/>
    <w:rPr>
      <w:rFonts w:ascii="Roboto" w:hAnsi="Roboto"/>
      <w:sz w:val="22"/>
    </w:rPr>
  </w:style>
  <w:style w:type="character" w:styleId="Strong">
    <w:name w:val="Strong"/>
    <w:basedOn w:val="DefaultParagraphFont"/>
    <w:uiPriority w:val="22"/>
    <w:qFormat/>
    <w:rsid w:val="00E95311"/>
    <w:rPr>
      <w:b/>
      <w:bCs/>
    </w:rPr>
  </w:style>
  <w:style w:type="paragraph" w:customStyle="1" w:styleId="BasicParagraph">
    <w:name w:val="[Basic Paragraph]"/>
    <w:basedOn w:val="Normal"/>
    <w:uiPriority w:val="99"/>
    <w:rsid w:val="00A30EA8"/>
    <w:pPr>
      <w:autoSpaceDE w:val="0"/>
      <w:autoSpaceDN w:val="0"/>
      <w:adjustRightInd w:val="0"/>
      <w:spacing w:line="288" w:lineRule="auto"/>
      <w:textAlignment w:val="center"/>
    </w:pPr>
    <w:rPr>
      <w:rFonts w:ascii="MinionPro-Regular" w:eastAsiaTheme="minorHAnsi" w:hAnsi="MinionPro-Regular" w:cs="MinionPro-Regular"/>
      <w:color w:val="000000"/>
      <w:sz w:val="22"/>
      <w:lang w:val="en-US" w:eastAsia="en-US"/>
      <w14:ligatures w14:val="standardContextual"/>
    </w:rPr>
  </w:style>
  <w:style w:type="paragraph" w:customStyle="1" w:styleId="Subheading">
    <w:name w:val="Subheading"/>
    <w:basedOn w:val="Normal"/>
    <w:qFormat/>
    <w:rsid w:val="00E75C85"/>
    <w:pPr>
      <w:spacing w:before="240" w:after="284"/>
    </w:pPr>
    <w:rPr>
      <w:rFonts w:ascii="Roboto" w:eastAsiaTheme="minorEastAsia" w:hAnsi="Roboto" w:cs="Arial"/>
      <w:b/>
      <w:bCs/>
      <w:color w:val="00A39B"/>
      <w:sz w:val="32"/>
      <w:szCs w:val="32"/>
      <w:lang w:val="en-US" w:eastAsia="en-US"/>
    </w:rPr>
  </w:style>
  <w:style w:type="paragraph" w:customStyle="1" w:styleId="Body">
    <w:name w:val="Body"/>
    <w:basedOn w:val="Normal"/>
    <w:qFormat/>
    <w:rsid w:val="00113579"/>
    <w:pPr>
      <w:spacing w:after="284" w:line="240" w:lineRule="exact"/>
    </w:pPr>
    <w:rPr>
      <w:rFonts w:ascii="Roboto Light" w:eastAsiaTheme="minorEastAsia" w:hAnsi="Roboto Light" w:cs="Arial"/>
      <w:color w:val="3229A6"/>
      <w:sz w:val="20"/>
      <w:lang w:val="en-US" w:eastAsia="en-US"/>
    </w:rPr>
  </w:style>
  <w:style w:type="paragraph" w:customStyle="1" w:styleId="BulletPoints">
    <w:name w:val="Bullet Points"/>
    <w:basedOn w:val="Body"/>
    <w:qFormat/>
    <w:rsid w:val="00F57CD6"/>
    <w:pPr>
      <w:numPr>
        <w:numId w:val="3"/>
      </w:numPr>
    </w:pPr>
    <w:rPr>
      <w:rFonts w:ascii="Wingdings 2" w:hAnsi="Wingdings 2"/>
    </w:rPr>
  </w:style>
  <w:style w:type="paragraph" w:customStyle="1" w:styleId="Body-Bold">
    <w:name w:val="Body - Bold"/>
    <w:basedOn w:val="Body"/>
    <w:qFormat/>
    <w:rsid w:val="001A17B8"/>
    <w:rPr>
      <w:b/>
      <w:bCs/>
    </w:rPr>
  </w:style>
  <w:style w:type="character" w:styleId="PageNumber">
    <w:name w:val="page number"/>
    <w:basedOn w:val="DefaultParagraphFont"/>
    <w:uiPriority w:val="99"/>
    <w:semiHidden/>
    <w:unhideWhenUsed/>
    <w:rsid w:val="004647B0"/>
  </w:style>
  <w:style w:type="numbering" w:customStyle="1" w:styleId="CurrentList1">
    <w:name w:val="Current List1"/>
    <w:uiPriority w:val="99"/>
    <w:rsid w:val="00F75D45"/>
    <w:pPr>
      <w:numPr>
        <w:numId w:val="15"/>
      </w:numPr>
    </w:pPr>
  </w:style>
  <w:style w:type="paragraph" w:styleId="NormalWeb">
    <w:name w:val="Normal (Web)"/>
    <w:basedOn w:val="Normal"/>
    <w:uiPriority w:val="99"/>
    <w:semiHidden/>
    <w:unhideWhenUsed/>
    <w:rsid w:val="00B014ED"/>
    <w:pPr>
      <w:spacing w:before="100" w:beforeAutospacing="1" w:after="100" w:afterAutospacing="1"/>
    </w:pPr>
  </w:style>
  <w:style w:type="character" w:styleId="Emphasis">
    <w:name w:val="Emphasis"/>
    <w:basedOn w:val="DefaultParagraphFont"/>
    <w:uiPriority w:val="20"/>
    <w:qFormat/>
    <w:rsid w:val="00B01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24803">
      <w:bodyDiv w:val="1"/>
      <w:marLeft w:val="0"/>
      <w:marRight w:val="0"/>
      <w:marTop w:val="0"/>
      <w:marBottom w:val="0"/>
      <w:divBdr>
        <w:top w:val="none" w:sz="0" w:space="0" w:color="auto"/>
        <w:left w:val="none" w:sz="0" w:space="0" w:color="auto"/>
        <w:bottom w:val="none" w:sz="0" w:space="0" w:color="auto"/>
        <w:right w:val="none" w:sz="0" w:space="0" w:color="auto"/>
      </w:divBdr>
    </w:div>
    <w:div w:id="122191797">
      <w:bodyDiv w:val="1"/>
      <w:marLeft w:val="0"/>
      <w:marRight w:val="0"/>
      <w:marTop w:val="0"/>
      <w:marBottom w:val="0"/>
      <w:divBdr>
        <w:top w:val="none" w:sz="0" w:space="0" w:color="auto"/>
        <w:left w:val="none" w:sz="0" w:space="0" w:color="auto"/>
        <w:bottom w:val="none" w:sz="0" w:space="0" w:color="auto"/>
        <w:right w:val="none" w:sz="0" w:space="0" w:color="auto"/>
      </w:divBdr>
    </w:div>
    <w:div w:id="193733655">
      <w:bodyDiv w:val="1"/>
      <w:marLeft w:val="0"/>
      <w:marRight w:val="0"/>
      <w:marTop w:val="0"/>
      <w:marBottom w:val="0"/>
      <w:divBdr>
        <w:top w:val="none" w:sz="0" w:space="0" w:color="auto"/>
        <w:left w:val="none" w:sz="0" w:space="0" w:color="auto"/>
        <w:bottom w:val="none" w:sz="0" w:space="0" w:color="auto"/>
        <w:right w:val="none" w:sz="0" w:space="0" w:color="auto"/>
      </w:divBdr>
    </w:div>
    <w:div w:id="216358558">
      <w:bodyDiv w:val="1"/>
      <w:marLeft w:val="0"/>
      <w:marRight w:val="0"/>
      <w:marTop w:val="0"/>
      <w:marBottom w:val="0"/>
      <w:divBdr>
        <w:top w:val="none" w:sz="0" w:space="0" w:color="auto"/>
        <w:left w:val="none" w:sz="0" w:space="0" w:color="auto"/>
        <w:bottom w:val="none" w:sz="0" w:space="0" w:color="auto"/>
        <w:right w:val="none" w:sz="0" w:space="0" w:color="auto"/>
      </w:divBdr>
      <w:divsChild>
        <w:div w:id="173541012">
          <w:marLeft w:val="0"/>
          <w:marRight w:val="0"/>
          <w:marTop w:val="240"/>
          <w:marBottom w:val="240"/>
          <w:divBdr>
            <w:top w:val="none" w:sz="0" w:space="0" w:color="auto"/>
            <w:left w:val="none" w:sz="0" w:space="0" w:color="auto"/>
            <w:bottom w:val="none" w:sz="0" w:space="0" w:color="auto"/>
            <w:right w:val="none" w:sz="0" w:space="0" w:color="auto"/>
          </w:divBdr>
        </w:div>
        <w:div w:id="284237313">
          <w:marLeft w:val="0"/>
          <w:marRight w:val="0"/>
          <w:marTop w:val="240"/>
          <w:marBottom w:val="240"/>
          <w:divBdr>
            <w:top w:val="none" w:sz="0" w:space="0" w:color="auto"/>
            <w:left w:val="none" w:sz="0" w:space="0" w:color="auto"/>
            <w:bottom w:val="none" w:sz="0" w:space="0" w:color="auto"/>
            <w:right w:val="none" w:sz="0" w:space="0" w:color="auto"/>
          </w:divBdr>
        </w:div>
        <w:div w:id="380524365">
          <w:marLeft w:val="0"/>
          <w:marRight w:val="0"/>
          <w:marTop w:val="240"/>
          <w:marBottom w:val="240"/>
          <w:divBdr>
            <w:top w:val="none" w:sz="0" w:space="0" w:color="auto"/>
            <w:left w:val="none" w:sz="0" w:space="0" w:color="auto"/>
            <w:bottom w:val="none" w:sz="0" w:space="0" w:color="auto"/>
            <w:right w:val="none" w:sz="0" w:space="0" w:color="auto"/>
          </w:divBdr>
        </w:div>
        <w:div w:id="555240045">
          <w:marLeft w:val="0"/>
          <w:marRight w:val="0"/>
          <w:marTop w:val="240"/>
          <w:marBottom w:val="240"/>
          <w:divBdr>
            <w:top w:val="none" w:sz="0" w:space="0" w:color="auto"/>
            <w:left w:val="none" w:sz="0" w:space="0" w:color="auto"/>
            <w:bottom w:val="none" w:sz="0" w:space="0" w:color="auto"/>
            <w:right w:val="none" w:sz="0" w:space="0" w:color="auto"/>
          </w:divBdr>
        </w:div>
        <w:div w:id="702362307">
          <w:marLeft w:val="0"/>
          <w:marRight w:val="0"/>
          <w:marTop w:val="240"/>
          <w:marBottom w:val="240"/>
          <w:divBdr>
            <w:top w:val="none" w:sz="0" w:space="0" w:color="auto"/>
            <w:left w:val="none" w:sz="0" w:space="0" w:color="auto"/>
            <w:bottom w:val="none" w:sz="0" w:space="0" w:color="auto"/>
            <w:right w:val="none" w:sz="0" w:space="0" w:color="auto"/>
          </w:divBdr>
        </w:div>
        <w:div w:id="922035447">
          <w:marLeft w:val="0"/>
          <w:marRight w:val="0"/>
          <w:marTop w:val="240"/>
          <w:marBottom w:val="240"/>
          <w:divBdr>
            <w:top w:val="none" w:sz="0" w:space="0" w:color="auto"/>
            <w:left w:val="none" w:sz="0" w:space="0" w:color="auto"/>
            <w:bottom w:val="none" w:sz="0" w:space="0" w:color="auto"/>
            <w:right w:val="none" w:sz="0" w:space="0" w:color="auto"/>
          </w:divBdr>
        </w:div>
        <w:div w:id="1543591882">
          <w:marLeft w:val="0"/>
          <w:marRight w:val="0"/>
          <w:marTop w:val="240"/>
          <w:marBottom w:val="240"/>
          <w:divBdr>
            <w:top w:val="none" w:sz="0" w:space="0" w:color="auto"/>
            <w:left w:val="none" w:sz="0" w:space="0" w:color="auto"/>
            <w:bottom w:val="none" w:sz="0" w:space="0" w:color="auto"/>
            <w:right w:val="none" w:sz="0" w:space="0" w:color="auto"/>
          </w:divBdr>
        </w:div>
        <w:div w:id="1714621034">
          <w:marLeft w:val="0"/>
          <w:marRight w:val="0"/>
          <w:marTop w:val="240"/>
          <w:marBottom w:val="240"/>
          <w:divBdr>
            <w:top w:val="none" w:sz="0" w:space="0" w:color="auto"/>
            <w:left w:val="none" w:sz="0" w:space="0" w:color="auto"/>
            <w:bottom w:val="none" w:sz="0" w:space="0" w:color="auto"/>
            <w:right w:val="none" w:sz="0" w:space="0" w:color="auto"/>
          </w:divBdr>
        </w:div>
        <w:div w:id="1812211365">
          <w:marLeft w:val="0"/>
          <w:marRight w:val="0"/>
          <w:marTop w:val="240"/>
          <w:marBottom w:val="240"/>
          <w:divBdr>
            <w:top w:val="none" w:sz="0" w:space="0" w:color="auto"/>
            <w:left w:val="none" w:sz="0" w:space="0" w:color="auto"/>
            <w:bottom w:val="none" w:sz="0" w:space="0" w:color="auto"/>
            <w:right w:val="none" w:sz="0" w:space="0" w:color="auto"/>
          </w:divBdr>
        </w:div>
        <w:div w:id="1956670434">
          <w:marLeft w:val="0"/>
          <w:marRight w:val="0"/>
          <w:marTop w:val="240"/>
          <w:marBottom w:val="240"/>
          <w:divBdr>
            <w:top w:val="none" w:sz="0" w:space="0" w:color="auto"/>
            <w:left w:val="none" w:sz="0" w:space="0" w:color="auto"/>
            <w:bottom w:val="none" w:sz="0" w:space="0" w:color="auto"/>
            <w:right w:val="none" w:sz="0" w:space="0" w:color="auto"/>
          </w:divBdr>
        </w:div>
      </w:divsChild>
    </w:div>
    <w:div w:id="255552931">
      <w:bodyDiv w:val="1"/>
      <w:marLeft w:val="0"/>
      <w:marRight w:val="0"/>
      <w:marTop w:val="0"/>
      <w:marBottom w:val="0"/>
      <w:divBdr>
        <w:top w:val="none" w:sz="0" w:space="0" w:color="auto"/>
        <w:left w:val="none" w:sz="0" w:space="0" w:color="auto"/>
        <w:bottom w:val="none" w:sz="0" w:space="0" w:color="auto"/>
        <w:right w:val="none" w:sz="0" w:space="0" w:color="auto"/>
      </w:divBdr>
      <w:divsChild>
        <w:div w:id="386488221">
          <w:marLeft w:val="0"/>
          <w:marRight w:val="0"/>
          <w:marTop w:val="0"/>
          <w:marBottom w:val="0"/>
          <w:divBdr>
            <w:top w:val="none" w:sz="0" w:space="0" w:color="auto"/>
            <w:left w:val="none" w:sz="0" w:space="0" w:color="auto"/>
            <w:bottom w:val="none" w:sz="0" w:space="0" w:color="auto"/>
            <w:right w:val="none" w:sz="0" w:space="0" w:color="auto"/>
          </w:divBdr>
          <w:divsChild>
            <w:div w:id="1891065696">
              <w:marLeft w:val="0"/>
              <w:marRight w:val="0"/>
              <w:marTop w:val="0"/>
              <w:marBottom w:val="0"/>
              <w:divBdr>
                <w:top w:val="none" w:sz="0" w:space="0" w:color="auto"/>
                <w:left w:val="none" w:sz="0" w:space="0" w:color="auto"/>
                <w:bottom w:val="none" w:sz="0" w:space="0" w:color="auto"/>
                <w:right w:val="none" w:sz="0" w:space="0" w:color="auto"/>
              </w:divBdr>
            </w:div>
          </w:divsChild>
        </w:div>
        <w:div w:id="690180374">
          <w:marLeft w:val="0"/>
          <w:marRight w:val="0"/>
          <w:marTop w:val="0"/>
          <w:marBottom w:val="0"/>
          <w:divBdr>
            <w:top w:val="none" w:sz="0" w:space="0" w:color="auto"/>
            <w:left w:val="none" w:sz="0" w:space="0" w:color="auto"/>
            <w:bottom w:val="none" w:sz="0" w:space="0" w:color="auto"/>
            <w:right w:val="none" w:sz="0" w:space="0" w:color="auto"/>
          </w:divBdr>
          <w:divsChild>
            <w:div w:id="1896240101">
              <w:marLeft w:val="0"/>
              <w:marRight w:val="0"/>
              <w:marTop w:val="0"/>
              <w:marBottom w:val="0"/>
              <w:divBdr>
                <w:top w:val="none" w:sz="0" w:space="0" w:color="auto"/>
                <w:left w:val="none" w:sz="0" w:space="0" w:color="auto"/>
                <w:bottom w:val="none" w:sz="0" w:space="0" w:color="auto"/>
                <w:right w:val="none" w:sz="0" w:space="0" w:color="auto"/>
              </w:divBdr>
            </w:div>
          </w:divsChild>
        </w:div>
        <w:div w:id="1000087000">
          <w:marLeft w:val="0"/>
          <w:marRight w:val="0"/>
          <w:marTop w:val="0"/>
          <w:marBottom w:val="0"/>
          <w:divBdr>
            <w:top w:val="none" w:sz="0" w:space="0" w:color="auto"/>
            <w:left w:val="none" w:sz="0" w:space="0" w:color="auto"/>
            <w:bottom w:val="none" w:sz="0" w:space="0" w:color="auto"/>
            <w:right w:val="none" w:sz="0" w:space="0" w:color="auto"/>
          </w:divBdr>
          <w:divsChild>
            <w:div w:id="281500079">
              <w:marLeft w:val="0"/>
              <w:marRight w:val="0"/>
              <w:marTop w:val="0"/>
              <w:marBottom w:val="0"/>
              <w:divBdr>
                <w:top w:val="none" w:sz="0" w:space="0" w:color="auto"/>
                <w:left w:val="none" w:sz="0" w:space="0" w:color="auto"/>
                <w:bottom w:val="none" w:sz="0" w:space="0" w:color="auto"/>
                <w:right w:val="none" w:sz="0" w:space="0" w:color="auto"/>
              </w:divBdr>
            </w:div>
          </w:divsChild>
        </w:div>
        <w:div w:id="1069039729">
          <w:marLeft w:val="0"/>
          <w:marRight w:val="0"/>
          <w:marTop w:val="0"/>
          <w:marBottom w:val="0"/>
          <w:divBdr>
            <w:top w:val="none" w:sz="0" w:space="0" w:color="auto"/>
            <w:left w:val="none" w:sz="0" w:space="0" w:color="auto"/>
            <w:bottom w:val="none" w:sz="0" w:space="0" w:color="auto"/>
            <w:right w:val="none" w:sz="0" w:space="0" w:color="auto"/>
          </w:divBdr>
          <w:divsChild>
            <w:div w:id="15057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980">
      <w:bodyDiv w:val="1"/>
      <w:marLeft w:val="0"/>
      <w:marRight w:val="0"/>
      <w:marTop w:val="0"/>
      <w:marBottom w:val="0"/>
      <w:divBdr>
        <w:top w:val="none" w:sz="0" w:space="0" w:color="auto"/>
        <w:left w:val="none" w:sz="0" w:space="0" w:color="auto"/>
        <w:bottom w:val="none" w:sz="0" w:space="0" w:color="auto"/>
        <w:right w:val="none" w:sz="0" w:space="0" w:color="auto"/>
      </w:divBdr>
    </w:div>
    <w:div w:id="313266263">
      <w:bodyDiv w:val="1"/>
      <w:marLeft w:val="0"/>
      <w:marRight w:val="0"/>
      <w:marTop w:val="0"/>
      <w:marBottom w:val="0"/>
      <w:divBdr>
        <w:top w:val="none" w:sz="0" w:space="0" w:color="auto"/>
        <w:left w:val="none" w:sz="0" w:space="0" w:color="auto"/>
        <w:bottom w:val="none" w:sz="0" w:space="0" w:color="auto"/>
        <w:right w:val="none" w:sz="0" w:space="0" w:color="auto"/>
      </w:divBdr>
    </w:div>
    <w:div w:id="337389521">
      <w:bodyDiv w:val="1"/>
      <w:marLeft w:val="0"/>
      <w:marRight w:val="0"/>
      <w:marTop w:val="0"/>
      <w:marBottom w:val="0"/>
      <w:divBdr>
        <w:top w:val="none" w:sz="0" w:space="0" w:color="auto"/>
        <w:left w:val="none" w:sz="0" w:space="0" w:color="auto"/>
        <w:bottom w:val="none" w:sz="0" w:space="0" w:color="auto"/>
        <w:right w:val="none" w:sz="0" w:space="0" w:color="auto"/>
      </w:divBdr>
    </w:div>
    <w:div w:id="377701078">
      <w:bodyDiv w:val="1"/>
      <w:marLeft w:val="0"/>
      <w:marRight w:val="0"/>
      <w:marTop w:val="0"/>
      <w:marBottom w:val="0"/>
      <w:divBdr>
        <w:top w:val="none" w:sz="0" w:space="0" w:color="auto"/>
        <w:left w:val="none" w:sz="0" w:space="0" w:color="auto"/>
        <w:bottom w:val="none" w:sz="0" w:space="0" w:color="auto"/>
        <w:right w:val="none" w:sz="0" w:space="0" w:color="auto"/>
      </w:divBdr>
      <w:divsChild>
        <w:div w:id="91630645">
          <w:marLeft w:val="0"/>
          <w:marRight w:val="0"/>
          <w:marTop w:val="240"/>
          <w:marBottom w:val="240"/>
          <w:divBdr>
            <w:top w:val="none" w:sz="0" w:space="0" w:color="auto"/>
            <w:left w:val="none" w:sz="0" w:space="0" w:color="auto"/>
            <w:bottom w:val="none" w:sz="0" w:space="0" w:color="auto"/>
            <w:right w:val="none" w:sz="0" w:space="0" w:color="auto"/>
          </w:divBdr>
        </w:div>
        <w:div w:id="586113450">
          <w:marLeft w:val="0"/>
          <w:marRight w:val="0"/>
          <w:marTop w:val="240"/>
          <w:marBottom w:val="240"/>
          <w:divBdr>
            <w:top w:val="none" w:sz="0" w:space="0" w:color="auto"/>
            <w:left w:val="none" w:sz="0" w:space="0" w:color="auto"/>
            <w:bottom w:val="none" w:sz="0" w:space="0" w:color="auto"/>
            <w:right w:val="none" w:sz="0" w:space="0" w:color="auto"/>
          </w:divBdr>
        </w:div>
        <w:div w:id="757676291">
          <w:marLeft w:val="0"/>
          <w:marRight w:val="0"/>
          <w:marTop w:val="240"/>
          <w:marBottom w:val="240"/>
          <w:divBdr>
            <w:top w:val="none" w:sz="0" w:space="0" w:color="auto"/>
            <w:left w:val="none" w:sz="0" w:space="0" w:color="auto"/>
            <w:bottom w:val="none" w:sz="0" w:space="0" w:color="auto"/>
            <w:right w:val="none" w:sz="0" w:space="0" w:color="auto"/>
          </w:divBdr>
        </w:div>
        <w:div w:id="760682966">
          <w:marLeft w:val="0"/>
          <w:marRight w:val="0"/>
          <w:marTop w:val="240"/>
          <w:marBottom w:val="240"/>
          <w:divBdr>
            <w:top w:val="none" w:sz="0" w:space="0" w:color="auto"/>
            <w:left w:val="none" w:sz="0" w:space="0" w:color="auto"/>
            <w:bottom w:val="none" w:sz="0" w:space="0" w:color="auto"/>
            <w:right w:val="none" w:sz="0" w:space="0" w:color="auto"/>
          </w:divBdr>
        </w:div>
        <w:div w:id="886646723">
          <w:marLeft w:val="0"/>
          <w:marRight w:val="0"/>
          <w:marTop w:val="240"/>
          <w:marBottom w:val="240"/>
          <w:divBdr>
            <w:top w:val="none" w:sz="0" w:space="0" w:color="auto"/>
            <w:left w:val="none" w:sz="0" w:space="0" w:color="auto"/>
            <w:bottom w:val="none" w:sz="0" w:space="0" w:color="auto"/>
            <w:right w:val="none" w:sz="0" w:space="0" w:color="auto"/>
          </w:divBdr>
        </w:div>
        <w:div w:id="1518615295">
          <w:marLeft w:val="0"/>
          <w:marRight w:val="0"/>
          <w:marTop w:val="240"/>
          <w:marBottom w:val="240"/>
          <w:divBdr>
            <w:top w:val="none" w:sz="0" w:space="0" w:color="auto"/>
            <w:left w:val="none" w:sz="0" w:space="0" w:color="auto"/>
            <w:bottom w:val="none" w:sz="0" w:space="0" w:color="auto"/>
            <w:right w:val="none" w:sz="0" w:space="0" w:color="auto"/>
          </w:divBdr>
        </w:div>
        <w:div w:id="1534075112">
          <w:marLeft w:val="0"/>
          <w:marRight w:val="0"/>
          <w:marTop w:val="240"/>
          <w:marBottom w:val="240"/>
          <w:divBdr>
            <w:top w:val="none" w:sz="0" w:space="0" w:color="auto"/>
            <w:left w:val="none" w:sz="0" w:space="0" w:color="auto"/>
            <w:bottom w:val="none" w:sz="0" w:space="0" w:color="auto"/>
            <w:right w:val="none" w:sz="0" w:space="0" w:color="auto"/>
          </w:divBdr>
        </w:div>
        <w:div w:id="1900089746">
          <w:marLeft w:val="0"/>
          <w:marRight w:val="0"/>
          <w:marTop w:val="240"/>
          <w:marBottom w:val="240"/>
          <w:divBdr>
            <w:top w:val="none" w:sz="0" w:space="0" w:color="auto"/>
            <w:left w:val="none" w:sz="0" w:space="0" w:color="auto"/>
            <w:bottom w:val="none" w:sz="0" w:space="0" w:color="auto"/>
            <w:right w:val="none" w:sz="0" w:space="0" w:color="auto"/>
          </w:divBdr>
        </w:div>
        <w:div w:id="1951430741">
          <w:marLeft w:val="0"/>
          <w:marRight w:val="0"/>
          <w:marTop w:val="240"/>
          <w:marBottom w:val="240"/>
          <w:divBdr>
            <w:top w:val="none" w:sz="0" w:space="0" w:color="auto"/>
            <w:left w:val="none" w:sz="0" w:space="0" w:color="auto"/>
            <w:bottom w:val="none" w:sz="0" w:space="0" w:color="auto"/>
            <w:right w:val="none" w:sz="0" w:space="0" w:color="auto"/>
          </w:divBdr>
        </w:div>
        <w:div w:id="2074427907">
          <w:marLeft w:val="0"/>
          <w:marRight w:val="0"/>
          <w:marTop w:val="240"/>
          <w:marBottom w:val="240"/>
          <w:divBdr>
            <w:top w:val="none" w:sz="0" w:space="0" w:color="auto"/>
            <w:left w:val="none" w:sz="0" w:space="0" w:color="auto"/>
            <w:bottom w:val="none" w:sz="0" w:space="0" w:color="auto"/>
            <w:right w:val="none" w:sz="0" w:space="0" w:color="auto"/>
          </w:divBdr>
        </w:div>
      </w:divsChild>
    </w:div>
    <w:div w:id="431705110">
      <w:bodyDiv w:val="1"/>
      <w:marLeft w:val="0"/>
      <w:marRight w:val="0"/>
      <w:marTop w:val="0"/>
      <w:marBottom w:val="0"/>
      <w:divBdr>
        <w:top w:val="none" w:sz="0" w:space="0" w:color="auto"/>
        <w:left w:val="none" w:sz="0" w:space="0" w:color="auto"/>
        <w:bottom w:val="none" w:sz="0" w:space="0" w:color="auto"/>
        <w:right w:val="none" w:sz="0" w:space="0" w:color="auto"/>
      </w:divBdr>
    </w:div>
    <w:div w:id="446461992">
      <w:bodyDiv w:val="1"/>
      <w:marLeft w:val="0"/>
      <w:marRight w:val="0"/>
      <w:marTop w:val="0"/>
      <w:marBottom w:val="0"/>
      <w:divBdr>
        <w:top w:val="none" w:sz="0" w:space="0" w:color="auto"/>
        <w:left w:val="none" w:sz="0" w:space="0" w:color="auto"/>
        <w:bottom w:val="none" w:sz="0" w:space="0" w:color="auto"/>
        <w:right w:val="none" w:sz="0" w:space="0" w:color="auto"/>
      </w:divBdr>
    </w:div>
    <w:div w:id="446658847">
      <w:bodyDiv w:val="1"/>
      <w:marLeft w:val="0"/>
      <w:marRight w:val="0"/>
      <w:marTop w:val="0"/>
      <w:marBottom w:val="0"/>
      <w:divBdr>
        <w:top w:val="none" w:sz="0" w:space="0" w:color="auto"/>
        <w:left w:val="none" w:sz="0" w:space="0" w:color="auto"/>
        <w:bottom w:val="none" w:sz="0" w:space="0" w:color="auto"/>
        <w:right w:val="none" w:sz="0" w:space="0" w:color="auto"/>
      </w:divBdr>
    </w:div>
    <w:div w:id="482042791">
      <w:bodyDiv w:val="1"/>
      <w:marLeft w:val="0"/>
      <w:marRight w:val="0"/>
      <w:marTop w:val="0"/>
      <w:marBottom w:val="0"/>
      <w:divBdr>
        <w:top w:val="none" w:sz="0" w:space="0" w:color="auto"/>
        <w:left w:val="none" w:sz="0" w:space="0" w:color="auto"/>
        <w:bottom w:val="none" w:sz="0" w:space="0" w:color="auto"/>
        <w:right w:val="none" w:sz="0" w:space="0" w:color="auto"/>
      </w:divBdr>
    </w:div>
    <w:div w:id="505558586">
      <w:bodyDiv w:val="1"/>
      <w:marLeft w:val="0"/>
      <w:marRight w:val="0"/>
      <w:marTop w:val="0"/>
      <w:marBottom w:val="0"/>
      <w:divBdr>
        <w:top w:val="none" w:sz="0" w:space="0" w:color="auto"/>
        <w:left w:val="none" w:sz="0" w:space="0" w:color="auto"/>
        <w:bottom w:val="none" w:sz="0" w:space="0" w:color="auto"/>
        <w:right w:val="none" w:sz="0" w:space="0" w:color="auto"/>
      </w:divBdr>
    </w:div>
    <w:div w:id="591015129">
      <w:bodyDiv w:val="1"/>
      <w:marLeft w:val="0"/>
      <w:marRight w:val="0"/>
      <w:marTop w:val="0"/>
      <w:marBottom w:val="0"/>
      <w:divBdr>
        <w:top w:val="none" w:sz="0" w:space="0" w:color="auto"/>
        <w:left w:val="none" w:sz="0" w:space="0" w:color="auto"/>
        <w:bottom w:val="none" w:sz="0" w:space="0" w:color="auto"/>
        <w:right w:val="none" w:sz="0" w:space="0" w:color="auto"/>
      </w:divBdr>
    </w:div>
    <w:div w:id="650137294">
      <w:bodyDiv w:val="1"/>
      <w:marLeft w:val="0"/>
      <w:marRight w:val="0"/>
      <w:marTop w:val="0"/>
      <w:marBottom w:val="0"/>
      <w:divBdr>
        <w:top w:val="none" w:sz="0" w:space="0" w:color="auto"/>
        <w:left w:val="none" w:sz="0" w:space="0" w:color="auto"/>
        <w:bottom w:val="none" w:sz="0" w:space="0" w:color="auto"/>
        <w:right w:val="none" w:sz="0" w:space="0" w:color="auto"/>
      </w:divBdr>
    </w:div>
    <w:div w:id="744302738">
      <w:bodyDiv w:val="1"/>
      <w:marLeft w:val="0"/>
      <w:marRight w:val="0"/>
      <w:marTop w:val="0"/>
      <w:marBottom w:val="0"/>
      <w:divBdr>
        <w:top w:val="none" w:sz="0" w:space="0" w:color="auto"/>
        <w:left w:val="none" w:sz="0" w:space="0" w:color="auto"/>
        <w:bottom w:val="none" w:sz="0" w:space="0" w:color="auto"/>
        <w:right w:val="none" w:sz="0" w:space="0" w:color="auto"/>
      </w:divBdr>
      <w:divsChild>
        <w:div w:id="277102147">
          <w:marLeft w:val="0"/>
          <w:marRight w:val="0"/>
          <w:marTop w:val="0"/>
          <w:marBottom w:val="0"/>
          <w:divBdr>
            <w:top w:val="none" w:sz="0" w:space="0" w:color="auto"/>
            <w:left w:val="none" w:sz="0" w:space="0" w:color="auto"/>
            <w:bottom w:val="none" w:sz="0" w:space="0" w:color="auto"/>
            <w:right w:val="none" w:sz="0" w:space="0" w:color="auto"/>
          </w:divBdr>
          <w:divsChild>
            <w:div w:id="1746685748">
              <w:marLeft w:val="0"/>
              <w:marRight w:val="0"/>
              <w:marTop w:val="0"/>
              <w:marBottom w:val="0"/>
              <w:divBdr>
                <w:top w:val="none" w:sz="0" w:space="0" w:color="auto"/>
                <w:left w:val="none" w:sz="0" w:space="0" w:color="auto"/>
                <w:bottom w:val="none" w:sz="0" w:space="0" w:color="auto"/>
                <w:right w:val="none" w:sz="0" w:space="0" w:color="auto"/>
              </w:divBdr>
            </w:div>
          </w:divsChild>
        </w:div>
        <w:div w:id="446968646">
          <w:marLeft w:val="0"/>
          <w:marRight w:val="0"/>
          <w:marTop w:val="0"/>
          <w:marBottom w:val="0"/>
          <w:divBdr>
            <w:top w:val="none" w:sz="0" w:space="0" w:color="auto"/>
            <w:left w:val="none" w:sz="0" w:space="0" w:color="auto"/>
            <w:bottom w:val="none" w:sz="0" w:space="0" w:color="auto"/>
            <w:right w:val="none" w:sz="0" w:space="0" w:color="auto"/>
          </w:divBdr>
          <w:divsChild>
            <w:div w:id="429858268">
              <w:marLeft w:val="0"/>
              <w:marRight w:val="0"/>
              <w:marTop w:val="0"/>
              <w:marBottom w:val="0"/>
              <w:divBdr>
                <w:top w:val="none" w:sz="0" w:space="0" w:color="auto"/>
                <w:left w:val="none" w:sz="0" w:space="0" w:color="auto"/>
                <w:bottom w:val="none" w:sz="0" w:space="0" w:color="auto"/>
                <w:right w:val="none" w:sz="0" w:space="0" w:color="auto"/>
              </w:divBdr>
            </w:div>
          </w:divsChild>
        </w:div>
        <w:div w:id="569848571">
          <w:marLeft w:val="0"/>
          <w:marRight w:val="0"/>
          <w:marTop w:val="0"/>
          <w:marBottom w:val="0"/>
          <w:divBdr>
            <w:top w:val="none" w:sz="0" w:space="0" w:color="auto"/>
            <w:left w:val="none" w:sz="0" w:space="0" w:color="auto"/>
            <w:bottom w:val="none" w:sz="0" w:space="0" w:color="auto"/>
            <w:right w:val="none" w:sz="0" w:space="0" w:color="auto"/>
          </w:divBdr>
          <w:divsChild>
            <w:div w:id="256597159">
              <w:marLeft w:val="0"/>
              <w:marRight w:val="0"/>
              <w:marTop w:val="0"/>
              <w:marBottom w:val="0"/>
              <w:divBdr>
                <w:top w:val="none" w:sz="0" w:space="0" w:color="auto"/>
                <w:left w:val="none" w:sz="0" w:space="0" w:color="auto"/>
                <w:bottom w:val="none" w:sz="0" w:space="0" w:color="auto"/>
                <w:right w:val="none" w:sz="0" w:space="0" w:color="auto"/>
              </w:divBdr>
            </w:div>
          </w:divsChild>
        </w:div>
        <w:div w:id="1796218052">
          <w:marLeft w:val="0"/>
          <w:marRight w:val="0"/>
          <w:marTop w:val="0"/>
          <w:marBottom w:val="0"/>
          <w:divBdr>
            <w:top w:val="none" w:sz="0" w:space="0" w:color="auto"/>
            <w:left w:val="none" w:sz="0" w:space="0" w:color="auto"/>
            <w:bottom w:val="none" w:sz="0" w:space="0" w:color="auto"/>
            <w:right w:val="none" w:sz="0" w:space="0" w:color="auto"/>
          </w:divBdr>
          <w:divsChild>
            <w:div w:id="10635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336">
      <w:bodyDiv w:val="1"/>
      <w:marLeft w:val="0"/>
      <w:marRight w:val="0"/>
      <w:marTop w:val="0"/>
      <w:marBottom w:val="0"/>
      <w:divBdr>
        <w:top w:val="none" w:sz="0" w:space="0" w:color="auto"/>
        <w:left w:val="none" w:sz="0" w:space="0" w:color="auto"/>
        <w:bottom w:val="none" w:sz="0" w:space="0" w:color="auto"/>
        <w:right w:val="none" w:sz="0" w:space="0" w:color="auto"/>
      </w:divBdr>
    </w:div>
    <w:div w:id="904415756">
      <w:bodyDiv w:val="1"/>
      <w:marLeft w:val="0"/>
      <w:marRight w:val="0"/>
      <w:marTop w:val="0"/>
      <w:marBottom w:val="0"/>
      <w:divBdr>
        <w:top w:val="none" w:sz="0" w:space="0" w:color="auto"/>
        <w:left w:val="none" w:sz="0" w:space="0" w:color="auto"/>
        <w:bottom w:val="none" w:sz="0" w:space="0" w:color="auto"/>
        <w:right w:val="none" w:sz="0" w:space="0" w:color="auto"/>
      </w:divBdr>
    </w:div>
    <w:div w:id="947739347">
      <w:bodyDiv w:val="1"/>
      <w:marLeft w:val="0"/>
      <w:marRight w:val="0"/>
      <w:marTop w:val="0"/>
      <w:marBottom w:val="0"/>
      <w:divBdr>
        <w:top w:val="none" w:sz="0" w:space="0" w:color="auto"/>
        <w:left w:val="none" w:sz="0" w:space="0" w:color="auto"/>
        <w:bottom w:val="none" w:sz="0" w:space="0" w:color="auto"/>
        <w:right w:val="none" w:sz="0" w:space="0" w:color="auto"/>
      </w:divBdr>
    </w:div>
    <w:div w:id="985400440">
      <w:bodyDiv w:val="1"/>
      <w:marLeft w:val="0"/>
      <w:marRight w:val="0"/>
      <w:marTop w:val="0"/>
      <w:marBottom w:val="0"/>
      <w:divBdr>
        <w:top w:val="none" w:sz="0" w:space="0" w:color="auto"/>
        <w:left w:val="none" w:sz="0" w:space="0" w:color="auto"/>
        <w:bottom w:val="none" w:sz="0" w:space="0" w:color="auto"/>
        <w:right w:val="none" w:sz="0" w:space="0" w:color="auto"/>
      </w:divBdr>
      <w:divsChild>
        <w:div w:id="32968514">
          <w:marLeft w:val="0"/>
          <w:marRight w:val="0"/>
          <w:marTop w:val="0"/>
          <w:marBottom w:val="0"/>
          <w:divBdr>
            <w:top w:val="none" w:sz="0" w:space="0" w:color="auto"/>
            <w:left w:val="none" w:sz="0" w:space="0" w:color="auto"/>
            <w:bottom w:val="none" w:sz="0" w:space="0" w:color="auto"/>
            <w:right w:val="none" w:sz="0" w:space="0" w:color="auto"/>
          </w:divBdr>
        </w:div>
        <w:div w:id="36125276">
          <w:marLeft w:val="0"/>
          <w:marRight w:val="0"/>
          <w:marTop w:val="0"/>
          <w:marBottom w:val="0"/>
          <w:divBdr>
            <w:top w:val="none" w:sz="0" w:space="0" w:color="auto"/>
            <w:left w:val="none" w:sz="0" w:space="0" w:color="auto"/>
            <w:bottom w:val="none" w:sz="0" w:space="0" w:color="auto"/>
            <w:right w:val="none" w:sz="0" w:space="0" w:color="auto"/>
          </w:divBdr>
        </w:div>
        <w:div w:id="39865907">
          <w:marLeft w:val="0"/>
          <w:marRight w:val="0"/>
          <w:marTop w:val="0"/>
          <w:marBottom w:val="0"/>
          <w:divBdr>
            <w:top w:val="none" w:sz="0" w:space="0" w:color="auto"/>
            <w:left w:val="none" w:sz="0" w:space="0" w:color="auto"/>
            <w:bottom w:val="none" w:sz="0" w:space="0" w:color="auto"/>
            <w:right w:val="none" w:sz="0" w:space="0" w:color="auto"/>
          </w:divBdr>
        </w:div>
        <w:div w:id="68775795">
          <w:marLeft w:val="0"/>
          <w:marRight w:val="0"/>
          <w:marTop w:val="240"/>
          <w:marBottom w:val="240"/>
          <w:divBdr>
            <w:top w:val="none" w:sz="0" w:space="0" w:color="auto"/>
            <w:left w:val="none" w:sz="0" w:space="0" w:color="auto"/>
            <w:bottom w:val="none" w:sz="0" w:space="0" w:color="auto"/>
            <w:right w:val="none" w:sz="0" w:space="0" w:color="auto"/>
          </w:divBdr>
        </w:div>
        <w:div w:id="109669597">
          <w:marLeft w:val="0"/>
          <w:marRight w:val="0"/>
          <w:marTop w:val="0"/>
          <w:marBottom w:val="0"/>
          <w:divBdr>
            <w:top w:val="none" w:sz="0" w:space="0" w:color="auto"/>
            <w:left w:val="none" w:sz="0" w:space="0" w:color="auto"/>
            <w:bottom w:val="none" w:sz="0" w:space="0" w:color="auto"/>
            <w:right w:val="none" w:sz="0" w:space="0" w:color="auto"/>
          </w:divBdr>
        </w:div>
        <w:div w:id="159584781">
          <w:marLeft w:val="0"/>
          <w:marRight w:val="0"/>
          <w:marTop w:val="0"/>
          <w:marBottom w:val="0"/>
          <w:divBdr>
            <w:top w:val="none" w:sz="0" w:space="0" w:color="auto"/>
            <w:left w:val="none" w:sz="0" w:space="0" w:color="auto"/>
            <w:bottom w:val="none" w:sz="0" w:space="0" w:color="auto"/>
            <w:right w:val="none" w:sz="0" w:space="0" w:color="auto"/>
          </w:divBdr>
        </w:div>
        <w:div w:id="160436768">
          <w:marLeft w:val="0"/>
          <w:marRight w:val="0"/>
          <w:marTop w:val="0"/>
          <w:marBottom w:val="0"/>
          <w:divBdr>
            <w:top w:val="none" w:sz="0" w:space="0" w:color="auto"/>
            <w:left w:val="none" w:sz="0" w:space="0" w:color="auto"/>
            <w:bottom w:val="none" w:sz="0" w:space="0" w:color="auto"/>
            <w:right w:val="none" w:sz="0" w:space="0" w:color="auto"/>
          </w:divBdr>
        </w:div>
        <w:div w:id="186136107">
          <w:marLeft w:val="0"/>
          <w:marRight w:val="0"/>
          <w:marTop w:val="0"/>
          <w:marBottom w:val="0"/>
          <w:divBdr>
            <w:top w:val="none" w:sz="0" w:space="0" w:color="auto"/>
            <w:left w:val="none" w:sz="0" w:space="0" w:color="auto"/>
            <w:bottom w:val="none" w:sz="0" w:space="0" w:color="auto"/>
            <w:right w:val="none" w:sz="0" w:space="0" w:color="auto"/>
          </w:divBdr>
        </w:div>
        <w:div w:id="197747065">
          <w:marLeft w:val="0"/>
          <w:marRight w:val="0"/>
          <w:marTop w:val="240"/>
          <w:marBottom w:val="240"/>
          <w:divBdr>
            <w:top w:val="none" w:sz="0" w:space="0" w:color="auto"/>
            <w:left w:val="none" w:sz="0" w:space="0" w:color="auto"/>
            <w:bottom w:val="none" w:sz="0" w:space="0" w:color="auto"/>
            <w:right w:val="none" w:sz="0" w:space="0" w:color="auto"/>
          </w:divBdr>
        </w:div>
        <w:div w:id="235365604">
          <w:marLeft w:val="0"/>
          <w:marRight w:val="0"/>
          <w:marTop w:val="240"/>
          <w:marBottom w:val="240"/>
          <w:divBdr>
            <w:top w:val="none" w:sz="0" w:space="0" w:color="auto"/>
            <w:left w:val="none" w:sz="0" w:space="0" w:color="auto"/>
            <w:bottom w:val="none" w:sz="0" w:space="0" w:color="auto"/>
            <w:right w:val="none" w:sz="0" w:space="0" w:color="auto"/>
          </w:divBdr>
        </w:div>
        <w:div w:id="258679540">
          <w:marLeft w:val="0"/>
          <w:marRight w:val="0"/>
          <w:marTop w:val="0"/>
          <w:marBottom w:val="0"/>
          <w:divBdr>
            <w:top w:val="none" w:sz="0" w:space="0" w:color="auto"/>
            <w:left w:val="none" w:sz="0" w:space="0" w:color="auto"/>
            <w:bottom w:val="none" w:sz="0" w:space="0" w:color="auto"/>
            <w:right w:val="none" w:sz="0" w:space="0" w:color="auto"/>
          </w:divBdr>
        </w:div>
        <w:div w:id="262348776">
          <w:marLeft w:val="0"/>
          <w:marRight w:val="0"/>
          <w:marTop w:val="0"/>
          <w:marBottom w:val="0"/>
          <w:divBdr>
            <w:top w:val="none" w:sz="0" w:space="0" w:color="auto"/>
            <w:left w:val="none" w:sz="0" w:space="0" w:color="auto"/>
            <w:bottom w:val="none" w:sz="0" w:space="0" w:color="auto"/>
            <w:right w:val="none" w:sz="0" w:space="0" w:color="auto"/>
          </w:divBdr>
        </w:div>
        <w:div w:id="280964125">
          <w:marLeft w:val="0"/>
          <w:marRight w:val="0"/>
          <w:marTop w:val="0"/>
          <w:marBottom w:val="0"/>
          <w:divBdr>
            <w:top w:val="none" w:sz="0" w:space="0" w:color="auto"/>
            <w:left w:val="none" w:sz="0" w:space="0" w:color="auto"/>
            <w:bottom w:val="none" w:sz="0" w:space="0" w:color="auto"/>
            <w:right w:val="none" w:sz="0" w:space="0" w:color="auto"/>
          </w:divBdr>
        </w:div>
        <w:div w:id="304705332">
          <w:marLeft w:val="0"/>
          <w:marRight w:val="0"/>
          <w:marTop w:val="240"/>
          <w:marBottom w:val="240"/>
          <w:divBdr>
            <w:top w:val="none" w:sz="0" w:space="0" w:color="auto"/>
            <w:left w:val="none" w:sz="0" w:space="0" w:color="auto"/>
            <w:bottom w:val="none" w:sz="0" w:space="0" w:color="auto"/>
            <w:right w:val="none" w:sz="0" w:space="0" w:color="auto"/>
          </w:divBdr>
        </w:div>
        <w:div w:id="320040787">
          <w:marLeft w:val="0"/>
          <w:marRight w:val="0"/>
          <w:marTop w:val="0"/>
          <w:marBottom w:val="0"/>
          <w:divBdr>
            <w:top w:val="none" w:sz="0" w:space="0" w:color="auto"/>
            <w:left w:val="none" w:sz="0" w:space="0" w:color="auto"/>
            <w:bottom w:val="none" w:sz="0" w:space="0" w:color="auto"/>
            <w:right w:val="none" w:sz="0" w:space="0" w:color="auto"/>
          </w:divBdr>
        </w:div>
        <w:div w:id="341131574">
          <w:marLeft w:val="0"/>
          <w:marRight w:val="0"/>
          <w:marTop w:val="0"/>
          <w:marBottom w:val="0"/>
          <w:divBdr>
            <w:top w:val="none" w:sz="0" w:space="0" w:color="auto"/>
            <w:left w:val="none" w:sz="0" w:space="0" w:color="auto"/>
            <w:bottom w:val="none" w:sz="0" w:space="0" w:color="auto"/>
            <w:right w:val="none" w:sz="0" w:space="0" w:color="auto"/>
          </w:divBdr>
        </w:div>
        <w:div w:id="365761288">
          <w:marLeft w:val="0"/>
          <w:marRight w:val="0"/>
          <w:marTop w:val="0"/>
          <w:marBottom w:val="0"/>
          <w:divBdr>
            <w:top w:val="none" w:sz="0" w:space="0" w:color="auto"/>
            <w:left w:val="none" w:sz="0" w:space="0" w:color="auto"/>
            <w:bottom w:val="none" w:sz="0" w:space="0" w:color="auto"/>
            <w:right w:val="none" w:sz="0" w:space="0" w:color="auto"/>
          </w:divBdr>
        </w:div>
        <w:div w:id="401566912">
          <w:marLeft w:val="0"/>
          <w:marRight w:val="0"/>
          <w:marTop w:val="0"/>
          <w:marBottom w:val="0"/>
          <w:divBdr>
            <w:top w:val="none" w:sz="0" w:space="0" w:color="auto"/>
            <w:left w:val="none" w:sz="0" w:space="0" w:color="auto"/>
            <w:bottom w:val="none" w:sz="0" w:space="0" w:color="auto"/>
            <w:right w:val="none" w:sz="0" w:space="0" w:color="auto"/>
          </w:divBdr>
        </w:div>
        <w:div w:id="404374928">
          <w:marLeft w:val="0"/>
          <w:marRight w:val="0"/>
          <w:marTop w:val="240"/>
          <w:marBottom w:val="240"/>
          <w:divBdr>
            <w:top w:val="none" w:sz="0" w:space="0" w:color="auto"/>
            <w:left w:val="none" w:sz="0" w:space="0" w:color="auto"/>
            <w:bottom w:val="none" w:sz="0" w:space="0" w:color="auto"/>
            <w:right w:val="none" w:sz="0" w:space="0" w:color="auto"/>
          </w:divBdr>
        </w:div>
        <w:div w:id="414280314">
          <w:marLeft w:val="0"/>
          <w:marRight w:val="0"/>
          <w:marTop w:val="0"/>
          <w:marBottom w:val="0"/>
          <w:divBdr>
            <w:top w:val="none" w:sz="0" w:space="0" w:color="auto"/>
            <w:left w:val="none" w:sz="0" w:space="0" w:color="auto"/>
            <w:bottom w:val="none" w:sz="0" w:space="0" w:color="auto"/>
            <w:right w:val="none" w:sz="0" w:space="0" w:color="auto"/>
          </w:divBdr>
        </w:div>
        <w:div w:id="442463153">
          <w:marLeft w:val="0"/>
          <w:marRight w:val="0"/>
          <w:marTop w:val="240"/>
          <w:marBottom w:val="240"/>
          <w:divBdr>
            <w:top w:val="none" w:sz="0" w:space="0" w:color="auto"/>
            <w:left w:val="none" w:sz="0" w:space="0" w:color="auto"/>
            <w:bottom w:val="none" w:sz="0" w:space="0" w:color="auto"/>
            <w:right w:val="none" w:sz="0" w:space="0" w:color="auto"/>
          </w:divBdr>
        </w:div>
        <w:div w:id="465437352">
          <w:marLeft w:val="0"/>
          <w:marRight w:val="0"/>
          <w:marTop w:val="240"/>
          <w:marBottom w:val="240"/>
          <w:divBdr>
            <w:top w:val="none" w:sz="0" w:space="0" w:color="auto"/>
            <w:left w:val="none" w:sz="0" w:space="0" w:color="auto"/>
            <w:bottom w:val="none" w:sz="0" w:space="0" w:color="auto"/>
            <w:right w:val="none" w:sz="0" w:space="0" w:color="auto"/>
          </w:divBdr>
        </w:div>
        <w:div w:id="470631760">
          <w:marLeft w:val="0"/>
          <w:marRight w:val="0"/>
          <w:marTop w:val="0"/>
          <w:marBottom w:val="0"/>
          <w:divBdr>
            <w:top w:val="none" w:sz="0" w:space="0" w:color="auto"/>
            <w:left w:val="none" w:sz="0" w:space="0" w:color="auto"/>
            <w:bottom w:val="none" w:sz="0" w:space="0" w:color="auto"/>
            <w:right w:val="none" w:sz="0" w:space="0" w:color="auto"/>
          </w:divBdr>
        </w:div>
        <w:div w:id="517696315">
          <w:marLeft w:val="0"/>
          <w:marRight w:val="0"/>
          <w:marTop w:val="240"/>
          <w:marBottom w:val="240"/>
          <w:divBdr>
            <w:top w:val="none" w:sz="0" w:space="0" w:color="auto"/>
            <w:left w:val="none" w:sz="0" w:space="0" w:color="auto"/>
            <w:bottom w:val="none" w:sz="0" w:space="0" w:color="auto"/>
            <w:right w:val="none" w:sz="0" w:space="0" w:color="auto"/>
          </w:divBdr>
        </w:div>
        <w:div w:id="520777282">
          <w:marLeft w:val="0"/>
          <w:marRight w:val="0"/>
          <w:marTop w:val="0"/>
          <w:marBottom w:val="0"/>
          <w:divBdr>
            <w:top w:val="none" w:sz="0" w:space="0" w:color="auto"/>
            <w:left w:val="none" w:sz="0" w:space="0" w:color="auto"/>
            <w:bottom w:val="none" w:sz="0" w:space="0" w:color="auto"/>
            <w:right w:val="none" w:sz="0" w:space="0" w:color="auto"/>
          </w:divBdr>
        </w:div>
        <w:div w:id="549806276">
          <w:marLeft w:val="0"/>
          <w:marRight w:val="0"/>
          <w:marTop w:val="0"/>
          <w:marBottom w:val="0"/>
          <w:divBdr>
            <w:top w:val="none" w:sz="0" w:space="0" w:color="auto"/>
            <w:left w:val="none" w:sz="0" w:space="0" w:color="auto"/>
            <w:bottom w:val="none" w:sz="0" w:space="0" w:color="auto"/>
            <w:right w:val="none" w:sz="0" w:space="0" w:color="auto"/>
          </w:divBdr>
        </w:div>
        <w:div w:id="550775636">
          <w:marLeft w:val="0"/>
          <w:marRight w:val="0"/>
          <w:marTop w:val="0"/>
          <w:marBottom w:val="0"/>
          <w:divBdr>
            <w:top w:val="none" w:sz="0" w:space="0" w:color="auto"/>
            <w:left w:val="none" w:sz="0" w:space="0" w:color="auto"/>
            <w:bottom w:val="none" w:sz="0" w:space="0" w:color="auto"/>
            <w:right w:val="none" w:sz="0" w:space="0" w:color="auto"/>
          </w:divBdr>
        </w:div>
        <w:div w:id="562109314">
          <w:marLeft w:val="0"/>
          <w:marRight w:val="0"/>
          <w:marTop w:val="0"/>
          <w:marBottom w:val="0"/>
          <w:divBdr>
            <w:top w:val="none" w:sz="0" w:space="0" w:color="auto"/>
            <w:left w:val="none" w:sz="0" w:space="0" w:color="auto"/>
            <w:bottom w:val="none" w:sz="0" w:space="0" w:color="auto"/>
            <w:right w:val="none" w:sz="0" w:space="0" w:color="auto"/>
          </w:divBdr>
        </w:div>
        <w:div w:id="600457567">
          <w:marLeft w:val="0"/>
          <w:marRight w:val="0"/>
          <w:marTop w:val="240"/>
          <w:marBottom w:val="240"/>
          <w:divBdr>
            <w:top w:val="none" w:sz="0" w:space="0" w:color="auto"/>
            <w:left w:val="none" w:sz="0" w:space="0" w:color="auto"/>
            <w:bottom w:val="none" w:sz="0" w:space="0" w:color="auto"/>
            <w:right w:val="none" w:sz="0" w:space="0" w:color="auto"/>
          </w:divBdr>
        </w:div>
        <w:div w:id="669872056">
          <w:marLeft w:val="0"/>
          <w:marRight w:val="0"/>
          <w:marTop w:val="240"/>
          <w:marBottom w:val="240"/>
          <w:divBdr>
            <w:top w:val="none" w:sz="0" w:space="0" w:color="auto"/>
            <w:left w:val="none" w:sz="0" w:space="0" w:color="auto"/>
            <w:bottom w:val="none" w:sz="0" w:space="0" w:color="auto"/>
            <w:right w:val="none" w:sz="0" w:space="0" w:color="auto"/>
          </w:divBdr>
        </w:div>
        <w:div w:id="678195103">
          <w:marLeft w:val="0"/>
          <w:marRight w:val="0"/>
          <w:marTop w:val="0"/>
          <w:marBottom w:val="0"/>
          <w:divBdr>
            <w:top w:val="none" w:sz="0" w:space="0" w:color="auto"/>
            <w:left w:val="none" w:sz="0" w:space="0" w:color="auto"/>
            <w:bottom w:val="none" w:sz="0" w:space="0" w:color="auto"/>
            <w:right w:val="none" w:sz="0" w:space="0" w:color="auto"/>
          </w:divBdr>
        </w:div>
        <w:div w:id="720634530">
          <w:marLeft w:val="0"/>
          <w:marRight w:val="0"/>
          <w:marTop w:val="0"/>
          <w:marBottom w:val="0"/>
          <w:divBdr>
            <w:top w:val="none" w:sz="0" w:space="0" w:color="auto"/>
            <w:left w:val="none" w:sz="0" w:space="0" w:color="auto"/>
            <w:bottom w:val="none" w:sz="0" w:space="0" w:color="auto"/>
            <w:right w:val="none" w:sz="0" w:space="0" w:color="auto"/>
          </w:divBdr>
        </w:div>
        <w:div w:id="748815092">
          <w:marLeft w:val="0"/>
          <w:marRight w:val="0"/>
          <w:marTop w:val="240"/>
          <w:marBottom w:val="240"/>
          <w:divBdr>
            <w:top w:val="none" w:sz="0" w:space="0" w:color="auto"/>
            <w:left w:val="none" w:sz="0" w:space="0" w:color="auto"/>
            <w:bottom w:val="none" w:sz="0" w:space="0" w:color="auto"/>
            <w:right w:val="none" w:sz="0" w:space="0" w:color="auto"/>
          </w:divBdr>
        </w:div>
        <w:div w:id="755369514">
          <w:marLeft w:val="0"/>
          <w:marRight w:val="0"/>
          <w:marTop w:val="0"/>
          <w:marBottom w:val="0"/>
          <w:divBdr>
            <w:top w:val="none" w:sz="0" w:space="0" w:color="auto"/>
            <w:left w:val="none" w:sz="0" w:space="0" w:color="auto"/>
            <w:bottom w:val="none" w:sz="0" w:space="0" w:color="auto"/>
            <w:right w:val="none" w:sz="0" w:space="0" w:color="auto"/>
          </w:divBdr>
        </w:div>
        <w:div w:id="770322879">
          <w:marLeft w:val="0"/>
          <w:marRight w:val="0"/>
          <w:marTop w:val="240"/>
          <w:marBottom w:val="240"/>
          <w:divBdr>
            <w:top w:val="none" w:sz="0" w:space="0" w:color="auto"/>
            <w:left w:val="none" w:sz="0" w:space="0" w:color="auto"/>
            <w:bottom w:val="none" w:sz="0" w:space="0" w:color="auto"/>
            <w:right w:val="none" w:sz="0" w:space="0" w:color="auto"/>
          </w:divBdr>
        </w:div>
        <w:div w:id="777942390">
          <w:marLeft w:val="0"/>
          <w:marRight w:val="0"/>
          <w:marTop w:val="0"/>
          <w:marBottom w:val="0"/>
          <w:divBdr>
            <w:top w:val="none" w:sz="0" w:space="0" w:color="auto"/>
            <w:left w:val="none" w:sz="0" w:space="0" w:color="auto"/>
            <w:bottom w:val="none" w:sz="0" w:space="0" w:color="auto"/>
            <w:right w:val="none" w:sz="0" w:space="0" w:color="auto"/>
          </w:divBdr>
        </w:div>
        <w:div w:id="822965761">
          <w:marLeft w:val="0"/>
          <w:marRight w:val="0"/>
          <w:marTop w:val="0"/>
          <w:marBottom w:val="0"/>
          <w:divBdr>
            <w:top w:val="none" w:sz="0" w:space="0" w:color="auto"/>
            <w:left w:val="none" w:sz="0" w:space="0" w:color="auto"/>
            <w:bottom w:val="none" w:sz="0" w:space="0" w:color="auto"/>
            <w:right w:val="none" w:sz="0" w:space="0" w:color="auto"/>
          </w:divBdr>
        </w:div>
        <w:div w:id="824586970">
          <w:marLeft w:val="0"/>
          <w:marRight w:val="0"/>
          <w:marTop w:val="0"/>
          <w:marBottom w:val="0"/>
          <w:divBdr>
            <w:top w:val="none" w:sz="0" w:space="0" w:color="auto"/>
            <w:left w:val="none" w:sz="0" w:space="0" w:color="auto"/>
            <w:bottom w:val="none" w:sz="0" w:space="0" w:color="auto"/>
            <w:right w:val="none" w:sz="0" w:space="0" w:color="auto"/>
          </w:divBdr>
        </w:div>
        <w:div w:id="841043987">
          <w:marLeft w:val="0"/>
          <w:marRight w:val="0"/>
          <w:marTop w:val="0"/>
          <w:marBottom w:val="0"/>
          <w:divBdr>
            <w:top w:val="none" w:sz="0" w:space="0" w:color="auto"/>
            <w:left w:val="none" w:sz="0" w:space="0" w:color="auto"/>
            <w:bottom w:val="none" w:sz="0" w:space="0" w:color="auto"/>
            <w:right w:val="none" w:sz="0" w:space="0" w:color="auto"/>
          </w:divBdr>
        </w:div>
        <w:div w:id="859199449">
          <w:marLeft w:val="0"/>
          <w:marRight w:val="0"/>
          <w:marTop w:val="0"/>
          <w:marBottom w:val="0"/>
          <w:divBdr>
            <w:top w:val="none" w:sz="0" w:space="0" w:color="auto"/>
            <w:left w:val="none" w:sz="0" w:space="0" w:color="auto"/>
            <w:bottom w:val="none" w:sz="0" w:space="0" w:color="auto"/>
            <w:right w:val="none" w:sz="0" w:space="0" w:color="auto"/>
          </w:divBdr>
        </w:div>
        <w:div w:id="888806614">
          <w:marLeft w:val="0"/>
          <w:marRight w:val="0"/>
          <w:marTop w:val="240"/>
          <w:marBottom w:val="240"/>
          <w:divBdr>
            <w:top w:val="none" w:sz="0" w:space="0" w:color="auto"/>
            <w:left w:val="none" w:sz="0" w:space="0" w:color="auto"/>
            <w:bottom w:val="none" w:sz="0" w:space="0" w:color="auto"/>
            <w:right w:val="none" w:sz="0" w:space="0" w:color="auto"/>
          </w:divBdr>
        </w:div>
        <w:div w:id="900671121">
          <w:marLeft w:val="0"/>
          <w:marRight w:val="0"/>
          <w:marTop w:val="240"/>
          <w:marBottom w:val="240"/>
          <w:divBdr>
            <w:top w:val="none" w:sz="0" w:space="0" w:color="auto"/>
            <w:left w:val="none" w:sz="0" w:space="0" w:color="auto"/>
            <w:bottom w:val="none" w:sz="0" w:space="0" w:color="auto"/>
            <w:right w:val="none" w:sz="0" w:space="0" w:color="auto"/>
          </w:divBdr>
        </w:div>
        <w:div w:id="944845274">
          <w:marLeft w:val="0"/>
          <w:marRight w:val="0"/>
          <w:marTop w:val="0"/>
          <w:marBottom w:val="0"/>
          <w:divBdr>
            <w:top w:val="none" w:sz="0" w:space="0" w:color="auto"/>
            <w:left w:val="none" w:sz="0" w:space="0" w:color="auto"/>
            <w:bottom w:val="none" w:sz="0" w:space="0" w:color="auto"/>
            <w:right w:val="none" w:sz="0" w:space="0" w:color="auto"/>
          </w:divBdr>
        </w:div>
        <w:div w:id="958682627">
          <w:marLeft w:val="0"/>
          <w:marRight w:val="0"/>
          <w:marTop w:val="240"/>
          <w:marBottom w:val="240"/>
          <w:divBdr>
            <w:top w:val="none" w:sz="0" w:space="0" w:color="auto"/>
            <w:left w:val="none" w:sz="0" w:space="0" w:color="auto"/>
            <w:bottom w:val="none" w:sz="0" w:space="0" w:color="auto"/>
            <w:right w:val="none" w:sz="0" w:space="0" w:color="auto"/>
          </w:divBdr>
        </w:div>
        <w:div w:id="1002973145">
          <w:marLeft w:val="0"/>
          <w:marRight w:val="0"/>
          <w:marTop w:val="240"/>
          <w:marBottom w:val="240"/>
          <w:divBdr>
            <w:top w:val="none" w:sz="0" w:space="0" w:color="auto"/>
            <w:left w:val="none" w:sz="0" w:space="0" w:color="auto"/>
            <w:bottom w:val="none" w:sz="0" w:space="0" w:color="auto"/>
            <w:right w:val="none" w:sz="0" w:space="0" w:color="auto"/>
          </w:divBdr>
        </w:div>
        <w:div w:id="1056969156">
          <w:marLeft w:val="0"/>
          <w:marRight w:val="0"/>
          <w:marTop w:val="0"/>
          <w:marBottom w:val="0"/>
          <w:divBdr>
            <w:top w:val="none" w:sz="0" w:space="0" w:color="auto"/>
            <w:left w:val="none" w:sz="0" w:space="0" w:color="auto"/>
            <w:bottom w:val="none" w:sz="0" w:space="0" w:color="auto"/>
            <w:right w:val="none" w:sz="0" w:space="0" w:color="auto"/>
          </w:divBdr>
        </w:div>
        <w:div w:id="1060052108">
          <w:marLeft w:val="0"/>
          <w:marRight w:val="0"/>
          <w:marTop w:val="0"/>
          <w:marBottom w:val="0"/>
          <w:divBdr>
            <w:top w:val="none" w:sz="0" w:space="0" w:color="auto"/>
            <w:left w:val="none" w:sz="0" w:space="0" w:color="auto"/>
            <w:bottom w:val="none" w:sz="0" w:space="0" w:color="auto"/>
            <w:right w:val="none" w:sz="0" w:space="0" w:color="auto"/>
          </w:divBdr>
        </w:div>
        <w:div w:id="1064789881">
          <w:marLeft w:val="0"/>
          <w:marRight w:val="0"/>
          <w:marTop w:val="0"/>
          <w:marBottom w:val="0"/>
          <w:divBdr>
            <w:top w:val="none" w:sz="0" w:space="0" w:color="auto"/>
            <w:left w:val="none" w:sz="0" w:space="0" w:color="auto"/>
            <w:bottom w:val="none" w:sz="0" w:space="0" w:color="auto"/>
            <w:right w:val="none" w:sz="0" w:space="0" w:color="auto"/>
          </w:divBdr>
        </w:div>
        <w:div w:id="1073628011">
          <w:marLeft w:val="0"/>
          <w:marRight w:val="0"/>
          <w:marTop w:val="240"/>
          <w:marBottom w:val="240"/>
          <w:divBdr>
            <w:top w:val="none" w:sz="0" w:space="0" w:color="auto"/>
            <w:left w:val="none" w:sz="0" w:space="0" w:color="auto"/>
            <w:bottom w:val="none" w:sz="0" w:space="0" w:color="auto"/>
            <w:right w:val="none" w:sz="0" w:space="0" w:color="auto"/>
          </w:divBdr>
        </w:div>
        <w:div w:id="1079710361">
          <w:marLeft w:val="0"/>
          <w:marRight w:val="0"/>
          <w:marTop w:val="0"/>
          <w:marBottom w:val="0"/>
          <w:divBdr>
            <w:top w:val="none" w:sz="0" w:space="0" w:color="auto"/>
            <w:left w:val="none" w:sz="0" w:space="0" w:color="auto"/>
            <w:bottom w:val="none" w:sz="0" w:space="0" w:color="auto"/>
            <w:right w:val="none" w:sz="0" w:space="0" w:color="auto"/>
          </w:divBdr>
        </w:div>
        <w:div w:id="1112285165">
          <w:marLeft w:val="0"/>
          <w:marRight w:val="0"/>
          <w:marTop w:val="240"/>
          <w:marBottom w:val="240"/>
          <w:divBdr>
            <w:top w:val="none" w:sz="0" w:space="0" w:color="auto"/>
            <w:left w:val="none" w:sz="0" w:space="0" w:color="auto"/>
            <w:bottom w:val="none" w:sz="0" w:space="0" w:color="auto"/>
            <w:right w:val="none" w:sz="0" w:space="0" w:color="auto"/>
          </w:divBdr>
        </w:div>
        <w:div w:id="1122118050">
          <w:marLeft w:val="0"/>
          <w:marRight w:val="0"/>
          <w:marTop w:val="240"/>
          <w:marBottom w:val="240"/>
          <w:divBdr>
            <w:top w:val="none" w:sz="0" w:space="0" w:color="auto"/>
            <w:left w:val="none" w:sz="0" w:space="0" w:color="auto"/>
            <w:bottom w:val="none" w:sz="0" w:space="0" w:color="auto"/>
            <w:right w:val="none" w:sz="0" w:space="0" w:color="auto"/>
          </w:divBdr>
        </w:div>
        <w:div w:id="1149127257">
          <w:marLeft w:val="0"/>
          <w:marRight w:val="0"/>
          <w:marTop w:val="0"/>
          <w:marBottom w:val="0"/>
          <w:divBdr>
            <w:top w:val="none" w:sz="0" w:space="0" w:color="auto"/>
            <w:left w:val="none" w:sz="0" w:space="0" w:color="auto"/>
            <w:bottom w:val="none" w:sz="0" w:space="0" w:color="auto"/>
            <w:right w:val="none" w:sz="0" w:space="0" w:color="auto"/>
          </w:divBdr>
        </w:div>
        <w:div w:id="1151407602">
          <w:marLeft w:val="0"/>
          <w:marRight w:val="0"/>
          <w:marTop w:val="0"/>
          <w:marBottom w:val="0"/>
          <w:divBdr>
            <w:top w:val="none" w:sz="0" w:space="0" w:color="auto"/>
            <w:left w:val="none" w:sz="0" w:space="0" w:color="auto"/>
            <w:bottom w:val="none" w:sz="0" w:space="0" w:color="auto"/>
            <w:right w:val="none" w:sz="0" w:space="0" w:color="auto"/>
          </w:divBdr>
        </w:div>
        <w:div w:id="1163199227">
          <w:marLeft w:val="0"/>
          <w:marRight w:val="0"/>
          <w:marTop w:val="0"/>
          <w:marBottom w:val="0"/>
          <w:divBdr>
            <w:top w:val="none" w:sz="0" w:space="0" w:color="auto"/>
            <w:left w:val="none" w:sz="0" w:space="0" w:color="auto"/>
            <w:bottom w:val="none" w:sz="0" w:space="0" w:color="auto"/>
            <w:right w:val="none" w:sz="0" w:space="0" w:color="auto"/>
          </w:divBdr>
        </w:div>
        <w:div w:id="1167280350">
          <w:marLeft w:val="0"/>
          <w:marRight w:val="0"/>
          <w:marTop w:val="240"/>
          <w:marBottom w:val="240"/>
          <w:divBdr>
            <w:top w:val="none" w:sz="0" w:space="0" w:color="auto"/>
            <w:left w:val="none" w:sz="0" w:space="0" w:color="auto"/>
            <w:bottom w:val="none" w:sz="0" w:space="0" w:color="auto"/>
            <w:right w:val="none" w:sz="0" w:space="0" w:color="auto"/>
          </w:divBdr>
        </w:div>
        <w:div w:id="1180317914">
          <w:marLeft w:val="0"/>
          <w:marRight w:val="0"/>
          <w:marTop w:val="240"/>
          <w:marBottom w:val="240"/>
          <w:divBdr>
            <w:top w:val="none" w:sz="0" w:space="0" w:color="auto"/>
            <w:left w:val="none" w:sz="0" w:space="0" w:color="auto"/>
            <w:bottom w:val="none" w:sz="0" w:space="0" w:color="auto"/>
            <w:right w:val="none" w:sz="0" w:space="0" w:color="auto"/>
          </w:divBdr>
        </w:div>
        <w:div w:id="1197037983">
          <w:marLeft w:val="0"/>
          <w:marRight w:val="0"/>
          <w:marTop w:val="0"/>
          <w:marBottom w:val="0"/>
          <w:divBdr>
            <w:top w:val="none" w:sz="0" w:space="0" w:color="auto"/>
            <w:left w:val="none" w:sz="0" w:space="0" w:color="auto"/>
            <w:bottom w:val="none" w:sz="0" w:space="0" w:color="auto"/>
            <w:right w:val="none" w:sz="0" w:space="0" w:color="auto"/>
          </w:divBdr>
        </w:div>
        <w:div w:id="1202018673">
          <w:marLeft w:val="0"/>
          <w:marRight w:val="0"/>
          <w:marTop w:val="240"/>
          <w:marBottom w:val="240"/>
          <w:divBdr>
            <w:top w:val="none" w:sz="0" w:space="0" w:color="auto"/>
            <w:left w:val="none" w:sz="0" w:space="0" w:color="auto"/>
            <w:bottom w:val="none" w:sz="0" w:space="0" w:color="auto"/>
            <w:right w:val="none" w:sz="0" w:space="0" w:color="auto"/>
          </w:divBdr>
        </w:div>
        <w:div w:id="1231696794">
          <w:marLeft w:val="0"/>
          <w:marRight w:val="0"/>
          <w:marTop w:val="0"/>
          <w:marBottom w:val="0"/>
          <w:divBdr>
            <w:top w:val="none" w:sz="0" w:space="0" w:color="auto"/>
            <w:left w:val="none" w:sz="0" w:space="0" w:color="auto"/>
            <w:bottom w:val="none" w:sz="0" w:space="0" w:color="auto"/>
            <w:right w:val="none" w:sz="0" w:space="0" w:color="auto"/>
          </w:divBdr>
        </w:div>
        <w:div w:id="1239942021">
          <w:marLeft w:val="0"/>
          <w:marRight w:val="0"/>
          <w:marTop w:val="0"/>
          <w:marBottom w:val="0"/>
          <w:divBdr>
            <w:top w:val="none" w:sz="0" w:space="0" w:color="auto"/>
            <w:left w:val="none" w:sz="0" w:space="0" w:color="auto"/>
            <w:bottom w:val="none" w:sz="0" w:space="0" w:color="auto"/>
            <w:right w:val="none" w:sz="0" w:space="0" w:color="auto"/>
          </w:divBdr>
        </w:div>
        <w:div w:id="1268581078">
          <w:marLeft w:val="0"/>
          <w:marRight w:val="0"/>
          <w:marTop w:val="0"/>
          <w:marBottom w:val="0"/>
          <w:divBdr>
            <w:top w:val="none" w:sz="0" w:space="0" w:color="auto"/>
            <w:left w:val="none" w:sz="0" w:space="0" w:color="auto"/>
            <w:bottom w:val="none" w:sz="0" w:space="0" w:color="auto"/>
            <w:right w:val="none" w:sz="0" w:space="0" w:color="auto"/>
          </w:divBdr>
        </w:div>
        <w:div w:id="1279684745">
          <w:marLeft w:val="0"/>
          <w:marRight w:val="0"/>
          <w:marTop w:val="0"/>
          <w:marBottom w:val="0"/>
          <w:divBdr>
            <w:top w:val="none" w:sz="0" w:space="0" w:color="auto"/>
            <w:left w:val="none" w:sz="0" w:space="0" w:color="auto"/>
            <w:bottom w:val="none" w:sz="0" w:space="0" w:color="auto"/>
            <w:right w:val="none" w:sz="0" w:space="0" w:color="auto"/>
          </w:divBdr>
        </w:div>
        <w:div w:id="1315332903">
          <w:marLeft w:val="0"/>
          <w:marRight w:val="0"/>
          <w:marTop w:val="0"/>
          <w:marBottom w:val="0"/>
          <w:divBdr>
            <w:top w:val="none" w:sz="0" w:space="0" w:color="auto"/>
            <w:left w:val="none" w:sz="0" w:space="0" w:color="auto"/>
            <w:bottom w:val="none" w:sz="0" w:space="0" w:color="auto"/>
            <w:right w:val="none" w:sz="0" w:space="0" w:color="auto"/>
          </w:divBdr>
        </w:div>
        <w:div w:id="1350452365">
          <w:marLeft w:val="0"/>
          <w:marRight w:val="0"/>
          <w:marTop w:val="240"/>
          <w:marBottom w:val="240"/>
          <w:divBdr>
            <w:top w:val="none" w:sz="0" w:space="0" w:color="auto"/>
            <w:left w:val="none" w:sz="0" w:space="0" w:color="auto"/>
            <w:bottom w:val="none" w:sz="0" w:space="0" w:color="auto"/>
            <w:right w:val="none" w:sz="0" w:space="0" w:color="auto"/>
          </w:divBdr>
        </w:div>
        <w:div w:id="1352102992">
          <w:marLeft w:val="0"/>
          <w:marRight w:val="0"/>
          <w:marTop w:val="0"/>
          <w:marBottom w:val="0"/>
          <w:divBdr>
            <w:top w:val="none" w:sz="0" w:space="0" w:color="auto"/>
            <w:left w:val="none" w:sz="0" w:space="0" w:color="auto"/>
            <w:bottom w:val="none" w:sz="0" w:space="0" w:color="auto"/>
            <w:right w:val="none" w:sz="0" w:space="0" w:color="auto"/>
          </w:divBdr>
        </w:div>
        <w:div w:id="1424187730">
          <w:marLeft w:val="0"/>
          <w:marRight w:val="0"/>
          <w:marTop w:val="0"/>
          <w:marBottom w:val="0"/>
          <w:divBdr>
            <w:top w:val="none" w:sz="0" w:space="0" w:color="auto"/>
            <w:left w:val="none" w:sz="0" w:space="0" w:color="auto"/>
            <w:bottom w:val="none" w:sz="0" w:space="0" w:color="auto"/>
            <w:right w:val="none" w:sz="0" w:space="0" w:color="auto"/>
          </w:divBdr>
        </w:div>
        <w:div w:id="1474370350">
          <w:marLeft w:val="0"/>
          <w:marRight w:val="0"/>
          <w:marTop w:val="0"/>
          <w:marBottom w:val="0"/>
          <w:divBdr>
            <w:top w:val="none" w:sz="0" w:space="0" w:color="auto"/>
            <w:left w:val="none" w:sz="0" w:space="0" w:color="auto"/>
            <w:bottom w:val="none" w:sz="0" w:space="0" w:color="auto"/>
            <w:right w:val="none" w:sz="0" w:space="0" w:color="auto"/>
          </w:divBdr>
        </w:div>
        <w:div w:id="1497839985">
          <w:marLeft w:val="0"/>
          <w:marRight w:val="0"/>
          <w:marTop w:val="0"/>
          <w:marBottom w:val="0"/>
          <w:divBdr>
            <w:top w:val="none" w:sz="0" w:space="0" w:color="auto"/>
            <w:left w:val="none" w:sz="0" w:space="0" w:color="auto"/>
            <w:bottom w:val="none" w:sz="0" w:space="0" w:color="auto"/>
            <w:right w:val="none" w:sz="0" w:space="0" w:color="auto"/>
          </w:divBdr>
        </w:div>
        <w:div w:id="1519543341">
          <w:marLeft w:val="0"/>
          <w:marRight w:val="0"/>
          <w:marTop w:val="240"/>
          <w:marBottom w:val="240"/>
          <w:divBdr>
            <w:top w:val="none" w:sz="0" w:space="0" w:color="auto"/>
            <w:left w:val="none" w:sz="0" w:space="0" w:color="auto"/>
            <w:bottom w:val="none" w:sz="0" w:space="0" w:color="auto"/>
            <w:right w:val="none" w:sz="0" w:space="0" w:color="auto"/>
          </w:divBdr>
        </w:div>
        <w:div w:id="1522545669">
          <w:marLeft w:val="0"/>
          <w:marRight w:val="0"/>
          <w:marTop w:val="0"/>
          <w:marBottom w:val="0"/>
          <w:divBdr>
            <w:top w:val="none" w:sz="0" w:space="0" w:color="auto"/>
            <w:left w:val="none" w:sz="0" w:space="0" w:color="auto"/>
            <w:bottom w:val="none" w:sz="0" w:space="0" w:color="auto"/>
            <w:right w:val="none" w:sz="0" w:space="0" w:color="auto"/>
          </w:divBdr>
        </w:div>
        <w:div w:id="1530945230">
          <w:marLeft w:val="0"/>
          <w:marRight w:val="0"/>
          <w:marTop w:val="0"/>
          <w:marBottom w:val="0"/>
          <w:divBdr>
            <w:top w:val="none" w:sz="0" w:space="0" w:color="auto"/>
            <w:left w:val="none" w:sz="0" w:space="0" w:color="auto"/>
            <w:bottom w:val="none" w:sz="0" w:space="0" w:color="auto"/>
            <w:right w:val="none" w:sz="0" w:space="0" w:color="auto"/>
          </w:divBdr>
        </w:div>
        <w:div w:id="1537890070">
          <w:marLeft w:val="0"/>
          <w:marRight w:val="0"/>
          <w:marTop w:val="0"/>
          <w:marBottom w:val="0"/>
          <w:divBdr>
            <w:top w:val="none" w:sz="0" w:space="0" w:color="auto"/>
            <w:left w:val="none" w:sz="0" w:space="0" w:color="auto"/>
            <w:bottom w:val="none" w:sz="0" w:space="0" w:color="auto"/>
            <w:right w:val="none" w:sz="0" w:space="0" w:color="auto"/>
          </w:divBdr>
        </w:div>
        <w:div w:id="1544823940">
          <w:marLeft w:val="0"/>
          <w:marRight w:val="0"/>
          <w:marTop w:val="240"/>
          <w:marBottom w:val="240"/>
          <w:divBdr>
            <w:top w:val="none" w:sz="0" w:space="0" w:color="auto"/>
            <w:left w:val="none" w:sz="0" w:space="0" w:color="auto"/>
            <w:bottom w:val="none" w:sz="0" w:space="0" w:color="auto"/>
            <w:right w:val="none" w:sz="0" w:space="0" w:color="auto"/>
          </w:divBdr>
        </w:div>
        <w:div w:id="1571575389">
          <w:marLeft w:val="0"/>
          <w:marRight w:val="0"/>
          <w:marTop w:val="0"/>
          <w:marBottom w:val="0"/>
          <w:divBdr>
            <w:top w:val="none" w:sz="0" w:space="0" w:color="auto"/>
            <w:left w:val="none" w:sz="0" w:space="0" w:color="auto"/>
            <w:bottom w:val="none" w:sz="0" w:space="0" w:color="auto"/>
            <w:right w:val="none" w:sz="0" w:space="0" w:color="auto"/>
          </w:divBdr>
        </w:div>
        <w:div w:id="1633948747">
          <w:marLeft w:val="0"/>
          <w:marRight w:val="0"/>
          <w:marTop w:val="0"/>
          <w:marBottom w:val="0"/>
          <w:divBdr>
            <w:top w:val="none" w:sz="0" w:space="0" w:color="auto"/>
            <w:left w:val="none" w:sz="0" w:space="0" w:color="auto"/>
            <w:bottom w:val="none" w:sz="0" w:space="0" w:color="auto"/>
            <w:right w:val="none" w:sz="0" w:space="0" w:color="auto"/>
          </w:divBdr>
        </w:div>
        <w:div w:id="1681541957">
          <w:marLeft w:val="0"/>
          <w:marRight w:val="0"/>
          <w:marTop w:val="0"/>
          <w:marBottom w:val="0"/>
          <w:divBdr>
            <w:top w:val="none" w:sz="0" w:space="0" w:color="auto"/>
            <w:left w:val="none" w:sz="0" w:space="0" w:color="auto"/>
            <w:bottom w:val="none" w:sz="0" w:space="0" w:color="auto"/>
            <w:right w:val="none" w:sz="0" w:space="0" w:color="auto"/>
          </w:divBdr>
        </w:div>
        <w:div w:id="1691374281">
          <w:marLeft w:val="0"/>
          <w:marRight w:val="0"/>
          <w:marTop w:val="0"/>
          <w:marBottom w:val="0"/>
          <w:divBdr>
            <w:top w:val="none" w:sz="0" w:space="0" w:color="auto"/>
            <w:left w:val="none" w:sz="0" w:space="0" w:color="auto"/>
            <w:bottom w:val="none" w:sz="0" w:space="0" w:color="auto"/>
            <w:right w:val="none" w:sz="0" w:space="0" w:color="auto"/>
          </w:divBdr>
        </w:div>
        <w:div w:id="1783038845">
          <w:marLeft w:val="0"/>
          <w:marRight w:val="0"/>
          <w:marTop w:val="0"/>
          <w:marBottom w:val="0"/>
          <w:divBdr>
            <w:top w:val="none" w:sz="0" w:space="0" w:color="auto"/>
            <w:left w:val="none" w:sz="0" w:space="0" w:color="auto"/>
            <w:bottom w:val="none" w:sz="0" w:space="0" w:color="auto"/>
            <w:right w:val="none" w:sz="0" w:space="0" w:color="auto"/>
          </w:divBdr>
        </w:div>
        <w:div w:id="1847547882">
          <w:marLeft w:val="0"/>
          <w:marRight w:val="0"/>
          <w:marTop w:val="240"/>
          <w:marBottom w:val="240"/>
          <w:divBdr>
            <w:top w:val="none" w:sz="0" w:space="0" w:color="auto"/>
            <w:left w:val="none" w:sz="0" w:space="0" w:color="auto"/>
            <w:bottom w:val="none" w:sz="0" w:space="0" w:color="auto"/>
            <w:right w:val="none" w:sz="0" w:space="0" w:color="auto"/>
          </w:divBdr>
        </w:div>
        <w:div w:id="1850945723">
          <w:marLeft w:val="0"/>
          <w:marRight w:val="0"/>
          <w:marTop w:val="0"/>
          <w:marBottom w:val="0"/>
          <w:divBdr>
            <w:top w:val="none" w:sz="0" w:space="0" w:color="auto"/>
            <w:left w:val="none" w:sz="0" w:space="0" w:color="auto"/>
            <w:bottom w:val="none" w:sz="0" w:space="0" w:color="auto"/>
            <w:right w:val="none" w:sz="0" w:space="0" w:color="auto"/>
          </w:divBdr>
        </w:div>
        <w:div w:id="1852136898">
          <w:marLeft w:val="0"/>
          <w:marRight w:val="0"/>
          <w:marTop w:val="0"/>
          <w:marBottom w:val="0"/>
          <w:divBdr>
            <w:top w:val="none" w:sz="0" w:space="0" w:color="auto"/>
            <w:left w:val="none" w:sz="0" w:space="0" w:color="auto"/>
            <w:bottom w:val="none" w:sz="0" w:space="0" w:color="auto"/>
            <w:right w:val="none" w:sz="0" w:space="0" w:color="auto"/>
          </w:divBdr>
        </w:div>
        <w:div w:id="1912888799">
          <w:marLeft w:val="0"/>
          <w:marRight w:val="0"/>
          <w:marTop w:val="0"/>
          <w:marBottom w:val="0"/>
          <w:divBdr>
            <w:top w:val="none" w:sz="0" w:space="0" w:color="auto"/>
            <w:left w:val="none" w:sz="0" w:space="0" w:color="auto"/>
            <w:bottom w:val="none" w:sz="0" w:space="0" w:color="auto"/>
            <w:right w:val="none" w:sz="0" w:space="0" w:color="auto"/>
          </w:divBdr>
        </w:div>
        <w:div w:id="1932930483">
          <w:marLeft w:val="0"/>
          <w:marRight w:val="0"/>
          <w:marTop w:val="240"/>
          <w:marBottom w:val="240"/>
          <w:divBdr>
            <w:top w:val="none" w:sz="0" w:space="0" w:color="auto"/>
            <w:left w:val="none" w:sz="0" w:space="0" w:color="auto"/>
            <w:bottom w:val="none" w:sz="0" w:space="0" w:color="auto"/>
            <w:right w:val="none" w:sz="0" w:space="0" w:color="auto"/>
          </w:divBdr>
        </w:div>
        <w:div w:id="1974557750">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240"/>
          <w:marBottom w:val="240"/>
          <w:divBdr>
            <w:top w:val="none" w:sz="0" w:space="0" w:color="auto"/>
            <w:left w:val="none" w:sz="0" w:space="0" w:color="auto"/>
            <w:bottom w:val="none" w:sz="0" w:space="0" w:color="auto"/>
            <w:right w:val="none" w:sz="0" w:space="0" w:color="auto"/>
          </w:divBdr>
        </w:div>
        <w:div w:id="1987585691">
          <w:marLeft w:val="0"/>
          <w:marRight w:val="0"/>
          <w:marTop w:val="240"/>
          <w:marBottom w:val="240"/>
          <w:divBdr>
            <w:top w:val="none" w:sz="0" w:space="0" w:color="auto"/>
            <w:left w:val="none" w:sz="0" w:space="0" w:color="auto"/>
            <w:bottom w:val="none" w:sz="0" w:space="0" w:color="auto"/>
            <w:right w:val="none" w:sz="0" w:space="0" w:color="auto"/>
          </w:divBdr>
        </w:div>
        <w:div w:id="1987708286">
          <w:marLeft w:val="0"/>
          <w:marRight w:val="0"/>
          <w:marTop w:val="240"/>
          <w:marBottom w:val="240"/>
          <w:divBdr>
            <w:top w:val="none" w:sz="0" w:space="0" w:color="auto"/>
            <w:left w:val="none" w:sz="0" w:space="0" w:color="auto"/>
            <w:bottom w:val="none" w:sz="0" w:space="0" w:color="auto"/>
            <w:right w:val="none" w:sz="0" w:space="0" w:color="auto"/>
          </w:divBdr>
        </w:div>
        <w:div w:id="1992370489">
          <w:marLeft w:val="0"/>
          <w:marRight w:val="0"/>
          <w:marTop w:val="0"/>
          <w:marBottom w:val="0"/>
          <w:divBdr>
            <w:top w:val="none" w:sz="0" w:space="0" w:color="auto"/>
            <w:left w:val="none" w:sz="0" w:space="0" w:color="auto"/>
            <w:bottom w:val="none" w:sz="0" w:space="0" w:color="auto"/>
            <w:right w:val="none" w:sz="0" w:space="0" w:color="auto"/>
          </w:divBdr>
        </w:div>
        <w:div w:id="2002002780">
          <w:marLeft w:val="0"/>
          <w:marRight w:val="0"/>
          <w:marTop w:val="240"/>
          <w:marBottom w:val="240"/>
          <w:divBdr>
            <w:top w:val="none" w:sz="0" w:space="0" w:color="auto"/>
            <w:left w:val="none" w:sz="0" w:space="0" w:color="auto"/>
            <w:bottom w:val="none" w:sz="0" w:space="0" w:color="auto"/>
            <w:right w:val="none" w:sz="0" w:space="0" w:color="auto"/>
          </w:divBdr>
        </w:div>
        <w:div w:id="2005934496">
          <w:marLeft w:val="0"/>
          <w:marRight w:val="0"/>
          <w:marTop w:val="240"/>
          <w:marBottom w:val="240"/>
          <w:divBdr>
            <w:top w:val="none" w:sz="0" w:space="0" w:color="auto"/>
            <w:left w:val="none" w:sz="0" w:space="0" w:color="auto"/>
            <w:bottom w:val="none" w:sz="0" w:space="0" w:color="auto"/>
            <w:right w:val="none" w:sz="0" w:space="0" w:color="auto"/>
          </w:divBdr>
        </w:div>
        <w:div w:id="2054688856">
          <w:marLeft w:val="0"/>
          <w:marRight w:val="0"/>
          <w:marTop w:val="240"/>
          <w:marBottom w:val="240"/>
          <w:divBdr>
            <w:top w:val="none" w:sz="0" w:space="0" w:color="auto"/>
            <w:left w:val="none" w:sz="0" w:space="0" w:color="auto"/>
            <w:bottom w:val="none" w:sz="0" w:space="0" w:color="auto"/>
            <w:right w:val="none" w:sz="0" w:space="0" w:color="auto"/>
          </w:divBdr>
        </w:div>
        <w:div w:id="2070836281">
          <w:marLeft w:val="0"/>
          <w:marRight w:val="0"/>
          <w:marTop w:val="0"/>
          <w:marBottom w:val="0"/>
          <w:divBdr>
            <w:top w:val="none" w:sz="0" w:space="0" w:color="auto"/>
            <w:left w:val="none" w:sz="0" w:space="0" w:color="auto"/>
            <w:bottom w:val="none" w:sz="0" w:space="0" w:color="auto"/>
            <w:right w:val="none" w:sz="0" w:space="0" w:color="auto"/>
          </w:divBdr>
        </w:div>
        <w:div w:id="2092040747">
          <w:marLeft w:val="0"/>
          <w:marRight w:val="0"/>
          <w:marTop w:val="0"/>
          <w:marBottom w:val="0"/>
          <w:divBdr>
            <w:top w:val="none" w:sz="0" w:space="0" w:color="auto"/>
            <w:left w:val="none" w:sz="0" w:space="0" w:color="auto"/>
            <w:bottom w:val="none" w:sz="0" w:space="0" w:color="auto"/>
            <w:right w:val="none" w:sz="0" w:space="0" w:color="auto"/>
          </w:divBdr>
        </w:div>
      </w:divsChild>
    </w:div>
    <w:div w:id="997999839">
      <w:bodyDiv w:val="1"/>
      <w:marLeft w:val="0"/>
      <w:marRight w:val="0"/>
      <w:marTop w:val="0"/>
      <w:marBottom w:val="0"/>
      <w:divBdr>
        <w:top w:val="none" w:sz="0" w:space="0" w:color="auto"/>
        <w:left w:val="none" w:sz="0" w:space="0" w:color="auto"/>
        <w:bottom w:val="none" w:sz="0" w:space="0" w:color="auto"/>
        <w:right w:val="none" w:sz="0" w:space="0" w:color="auto"/>
      </w:divBdr>
    </w:div>
    <w:div w:id="1066604762">
      <w:bodyDiv w:val="1"/>
      <w:marLeft w:val="0"/>
      <w:marRight w:val="0"/>
      <w:marTop w:val="0"/>
      <w:marBottom w:val="0"/>
      <w:divBdr>
        <w:top w:val="none" w:sz="0" w:space="0" w:color="auto"/>
        <w:left w:val="none" w:sz="0" w:space="0" w:color="auto"/>
        <w:bottom w:val="none" w:sz="0" w:space="0" w:color="auto"/>
        <w:right w:val="none" w:sz="0" w:space="0" w:color="auto"/>
      </w:divBdr>
    </w:div>
    <w:div w:id="1081560491">
      <w:bodyDiv w:val="1"/>
      <w:marLeft w:val="0"/>
      <w:marRight w:val="0"/>
      <w:marTop w:val="0"/>
      <w:marBottom w:val="0"/>
      <w:divBdr>
        <w:top w:val="none" w:sz="0" w:space="0" w:color="auto"/>
        <w:left w:val="none" w:sz="0" w:space="0" w:color="auto"/>
        <w:bottom w:val="none" w:sz="0" w:space="0" w:color="auto"/>
        <w:right w:val="none" w:sz="0" w:space="0" w:color="auto"/>
      </w:divBdr>
    </w:div>
    <w:div w:id="1174732845">
      <w:bodyDiv w:val="1"/>
      <w:marLeft w:val="0"/>
      <w:marRight w:val="0"/>
      <w:marTop w:val="0"/>
      <w:marBottom w:val="0"/>
      <w:divBdr>
        <w:top w:val="none" w:sz="0" w:space="0" w:color="auto"/>
        <w:left w:val="none" w:sz="0" w:space="0" w:color="auto"/>
        <w:bottom w:val="none" w:sz="0" w:space="0" w:color="auto"/>
        <w:right w:val="none" w:sz="0" w:space="0" w:color="auto"/>
      </w:divBdr>
    </w:div>
    <w:div w:id="1191604884">
      <w:bodyDiv w:val="1"/>
      <w:marLeft w:val="0"/>
      <w:marRight w:val="0"/>
      <w:marTop w:val="0"/>
      <w:marBottom w:val="0"/>
      <w:divBdr>
        <w:top w:val="none" w:sz="0" w:space="0" w:color="auto"/>
        <w:left w:val="none" w:sz="0" w:space="0" w:color="auto"/>
        <w:bottom w:val="none" w:sz="0" w:space="0" w:color="auto"/>
        <w:right w:val="none" w:sz="0" w:space="0" w:color="auto"/>
      </w:divBdr>
      <w:divsChild>
        <w:div w:id="115934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5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30823">
      <w:bodyDiv w:val="1"/>
      <w:marLeft w:val="0"/>
      <w:marRight w:val="0"/>
      <w:marTop w:val="0"/>
      <w:marBottom w:val="0"/>
      <w:divBdr>
        <w:top w:val="none" w:sz="0" w:space="0" w:color="auto"/>
        <w:left w:val="none" w:sz="0" w:space="0" w:color="auto"/>
        <w:bottom w:val="none" w:sz="0" w:space="0" w:color="auto"/>
        <w:right w:val="none" w:sz="0" w:space="0" w:color="auto"/>
      </w:divBdr>
      <w:divsChild>
        <w:div w:id="75748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05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345365">
      <w:bodyDiv w:val="1"/>
      <w:marLeft w:val="0"/>
      <w:marRight w:val="0"/>
      <w:marTop w:val="0"/>
      <w:marBottom w:val="0"/>
      <w:divBdr>
        <w:top w:val="none" w:sz="0" w:space="0" w:color="auto"/>
        <w:left w:val="none" w:sz="0" w:space="0" w:color="auto"/>
        <w:bottom w:val="none" w:sz="0" w:space="0" w:color="auto"/>
        <w:right w:val="none" w:sz="0" w:space="0" w:color="auto"/>
      </w:divBdr>
    </w:div>
    <w:div w:id="1328481235">
      <w:bodyDiv w:val="1"/>
      <w:marLeft w:val="0"/>
      <w:marRight w:val="0"/>
      <w:marTop w:val="0"/>
      <w:marBottom w:val="0"/>
      <w:divBdr>
        <w:top w:val="none" w:sz="0" w:space="0" w:color="auto"/>
        <w:left w:val="none" w:sz="0" w:space="0" w:color="auto"/>
        <w:bottom w:val="none" w:sz="0" w:space="0" w:color="auto"/>
        <w:right w:val="none" w:sz="0" w:space="0" w:color="auto"/>
      </w:divBdr>
    </w:div>
    <w:div w:id="1362821395">
      <w:bodyDiv w:val="1"/>
      <w:marLeft w:val="0"/>
      <w:marRight w:val="0"/>
      <w:marTop w:val="0"/>
      <w:marBottom w:val="0"/>
      <w:divBdr>
        <w:top w:val="none" w:sz="0" w:space="0" w:color="auto"/>
        <w:left w:val="none" w:sz="0" w:space="0" w:color="auto"/>
        <w:bottom w:val="none" w:sz="0" w:space="0" w:color="auto"/>
        <w:right w:val="none" w:sz="0" w:space="0" w:color="auto"/>
      </w:divBdr>
    </w:div>
    <w:div w:id="1374117269">
      <w:bodyDiv w:val="1"/>
      <w:marLeft w:val="0"/>
      <w:marRight w:val="0"/>
      <w:marTop w:val="0"/>
      <w:marBottom w:val="0"/>
      <w:divBdr>
        <w:top w:val="none" w:sz="0" w:space="0" w:color="auto"/>
        <w:left w:val="none" w:sz="0" w:space="0" w:color="auto"/>
        <w:bottom w:val="none" w:sz="0" w:space="0" w:color="auto"/>
        <w:right w:val="none" w:sz="0" w:space="0" w:color="auto"/>
      </w:divBdr>
    </w:div>
    <w:div w:id="1403018881">
      <w:bodyDiv w:val="1"/>
      <w:marLeft w:val="0"/>
      <w:marRight w:val="0"/>
      <w:marTop w:val="0"/>
      <w:marBottom w:val="0"/>
      <w:divBdr>
        <w:top w:val="none" w:sz="0" w:space="0" w:color="auto"/>
        <w:left w:val="none" w:sz="0" w:space="0" w:color="auto"/>
        <w:bottom w:val="none" w:sz="0" w:space="0" w:color="auto"/>
        <w:right w:val="none" w:sz="0" w:space="0" w:color="auto"/>
      </w:divBdr>
    </w:div>
    <w:div w:id="1403943946">
      <w:bodyDiv w:val="1"/>
      <w:marLeft w:val="0"/>
      <w:marRight w:val="0"/>
      <w:marTop w:val="0"/>
      <w:marBottom w:val="0"/>
      <w:divBdr>
        <w:top w:val="none" w:sz="0" w:space="0" w:color="auto"/>
        <w:left w:val="none" w:sz="0" w:space="0" w:color="auto"/>
        <w:bottom w:val="none" w:sz="0" w:space="0" w:color="auto"/>
        <w:right w:val="none" w:sz="0" w:space="0" w:color="auto"/>
      </w:divBdr>
    </w:div>
    <w:div w:id="1437408516">
      <w:bodyDiv w:val="1"/>
      <w:marLeft w:val="0"/>
      <w:marRight w:val="0"/>
      <w:marTop w:val="0"/>
      <w:marBottom w:val="0"/>
      <w:divBdr>
        <w:top w:val="none" w:sz="0" w:space="0" w:color="auto"/>
        <w:left w:val="none" w:sz="0" w:space="0" w:color="auto"/>
        <w:bottom w:val="none" w:sz="0" w:space="0" w:color="auto"/>
        <w:right w:val="none" w:sz="0" w:space="0" w:color="auto"/>
      </w:divBdr>
    </w:div>
    <w:div w:id="1439713433">
      <w:bodyDiv w:val="1"/>
      <w:marLeft w:val="0"/>
      <w:marRight w:val="0"/>
      <w:marTop w:val="0"/>
      <w:marBottom w:val="0"/>
      <w:divBdr>
        <w:top w:val="none" w:sz="0" w:space="0" w:color="auto"/>
        <w:left w:val="none" w:sz="0" w:space="0" w:color="auto"/>
        <w:bottom w:val="none" w:sz="0" w:space="0" w:color="auto"/>
        <w:right w:val="none" w:sz="0" w:space="0" w:color="auto"/>
      </w:divBdr>
    </w:div>
    <w:div w:id="1487428965">
      <w:bodyDiv w:val="1"/>
      <w:marLeft w:val="0"/>
      <w:marRight w:val="0"/>
      <w:marTop w:val="0"/>
      <w:marBottom w:val="0"/>
      <w:divBdr>
        <w:top w:val="none" w:sz="0" w:space="0" w:color="auto"/>
        <w:left w:val="none" w:sz="0" w:space="0" w:color="auto"/>
        <w:bottom w:val="none" w:sz="0" w:space="0" w:color="auto"/>
        <w:right w:val="none" w:sz="0" w:space="0" w:color="auto"/>
      </w:divBdr>
    </w:div>
    <w:div w:id="1508211373">
      <w:bodyDiv w:val="1"/>
      <w:marLeft w:val="0"/>
      <w:marRight w:val="0"/>
      <w:marTop w:val="0"/>
      <w:marBottom w:val="0"/>
      <w:divBdr>
        <w:top w:val="none" w:sz="0" w:space="0" w:color="auto"/>
        <w:left w:val="none" w:sz="0" w:space="0" w:color="auto"/>
        <w:bottom w:val="none" w:sz="0" w:space="0" w:color="auto"/>
        <w:right w:val="none" w:sz="0" w:space="0" w:color="auto"/>
      </w:divBdr>
    </w:div>
    <w:div w:id="1539246815">
      <w:bodyDiv w:val="1"/>
      <w:marLeft w:val="0"/>
      <w:marRight w:val="0"/>
      <w:marTop w:val="0"/>
      <w:marBottom w:val="0"/>
      <w:divBdr>
        <w:top w:val="none" w:sz="0" w:space="0" w:color="auto"/>
        <w:left w:val="none" w:sz="0" w:space="0" w:color="auto"/>
        <w:bottom w:val="none" w:sz="0" w:space="0" w:color="auto"/>
        <w:right w:val="none" w:sz="0" w:space="0" w:color="auto"/>
      </w:divBdr>
    </w:div>
    <w:div w:id="1654676643">
      <w:bodyDiv w:val="1"/>
      <w:marLeft w:val="0"/>
      <w:marRight w:val="0"/>
      <w:marTop w:val="0"/>
      <w:marBottom w:val="0"/>
      <w:divBdr>
        <w:top w:val="none" w:sz="0" w:space="0" w:color="auto"/>
        <w:left w:val="none" w:sz="0" w:space="0" w:color="auto"/>
        <w:bottom w:val="none" w:sz="0" w:space="0" w:color="auto"/>
        <w:right w:val="none" w:sz="0" w:space="0" w:color="auto"/>
      </w:divBdr>
    </w:div>
    <w:div w:id="1717923746">
      <w:bodyDiv w:val="1"/>
      <w:marLeft w:val="0"/>
      <w:marRight w:val="0"/>
      <w:marTop w:val="0"/>
      <w:marBottom w:val="0"/>
      <w:divBdr>
        <w:top w:val="none" w:sz="0" w:space="0" w:color="auto"/>
        <w:left w:val="none" w:sz="0" w:space="0" w:color="auto"/>
        <w:bottom w:val="none" w:sz="0" w:space="0" w:color="auto"/>
        <w:right w:val="none" w:sz="0" w:space="0" w:color="auto"/>
      </w:divBdr>
    </w:div>
    <w:div w:id="1806852279">
      <w:bodyDiv w:val="1"/>
      <w:marLeft w:val="0"/>
      <w:marRight w:val="0"/>
      <w:marTop w:val="0"/>
      <w:marBottom w:val="0"/>
      <w:divBdr>
        <w:top w:val="none" w:sz="0" w:space="0" w:color="auto"/>
        <w:left w:val="none" w:sz="0" w:space="0" w:color="auto"/>
        <w:bottom w:val="none" w:sz="0" w:space="0" w:color="auto"/>
        <w:right w:val="none" w:sz="0" w:space="0" w:color="auto"/>
      </w:divBdr>
    </w:div>
    <w:div w:id="1825120946">
      <w:bodyDiv w:val="1"/>
      <w:marLeft w:val="0"/>
      <w:marRight w:val="0"/>
      <w:marTop w:val="0"/>
      <w:marBottom w:val="0"/>
      <w:divBdr>
        <w:top w:val="none" w:sz="0" w:space="0" w:color="auto"/>
        <w:left w:val="none" w:sz="0" w:space="0" w:color="auto"/>
        <w:bottom w:val="none" w:sz="0" w:space="0" w:color="auto"/>
        <w:right w:val="none" w:sz="0" w:space="0" w:color="auto"/>
      </w:divBdr>
    </w:div>
    <w:div w:id="1922132265">
      <w:bodyDiv w:val="1"/>
      <w:marLeft w:val="0"/>
      <w:marRight w:val="0"/>
      <w:marTop w:val="0"/>
      <w:marBottom w:val="0"/>
      <w:divBdr>
        <w:top w:val="none" w:sz="0" w:space="0" w:color="auto"/>
        <w:left w:val="none" w:sz="0" w:space="0" w:color="auto"/>
        <w:bottom w:val="none" w:sz="0" w:space="0" w:color="auto"/>
        <w:right w:val="none" w:sz="0" w:space="0" w:color="auto"/>
      </w:divBdr>
    </w:div>
    <w:div w:id="1944922432">
      <w:bodyDiv w:val="1"/>
      <w:marLeft w:val="0"/>
      <w:marRight w:val="0"/>
      <w:marTop w:val="0"/>
      <w:marBottom w:val="0"/>
      <w:divBdr>
        <w:top w:val="none" w:sz="0" w:space="0" w:color="auto"/>
        <w:left w:val="none" w:sz="0" w:space="0" w:color="auto"/>
        <w:bottom w:val="none" w:sz="0" w:space="0" w:color="auto"/>
        <w:right w:val="none" w:sz="0" w:space="0" w:color="auto"/>
      </w:divBdr>
      <w:divsChild>
        <w:div w:id="202624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4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263630">
      <w:bodyDiv w:val="1"/>
      <w:marLeft w:val="0"/>
      <w:marRight w:val="0"/>
      <w:marTop w:val="0"/>
      <w:marBottom w:val="0"/>
      <w:divBdr>
        <w:top w:val="none" w:sz="0" w:space="0" w:color="auto"/>
        <w:left w:val="none" w:sz="0" w:space="0" w:color="auto"/>
        <w:bottom w:val="none" w:sz="0" w:space="0" w:color="auto"/>
        <w:right w:val="none" w:sz="0" w:space="0" w:color="auto"/>
      </w:divBdr>
    </w:div>
    <w:div w:id="1990746373">
      <w:bodyDiv w:val="1"/>
      <w:marLeft w:val="0"/>
      <w:marRight w:val="0"/>
      <w:marTop w:val="0"/>
      <w:marBottom w:val="0"/>
      <w:divBdr>
        <w:top w:val="none" w:sz="0" w:space="0" w:color="auto"/>
        <w:left w:val="none" w:sz="0" w:space="0" w:color="auto"/>
        <w:bottom w:val="none" w:sz="0" w:space="0" w:color="auto"/>
        <w:right w:val="none" w:sz="0" w:space="0" w:color="auto"/>
      </w:divBdr>
      <w:divsChild>
        <w:div w:id="8337405">
          <w:marLeft w:val="0"/>
          <w:marRight w:val="0"/>
          <w:marTop w:val="240"/>
          <w:marBottom w:val="240"/>
          <w:divBdr>
            <w:top w:val="none" w:sz="0" w:space="0" w:color="auto"/>
            <w:left w:val="none" w:sz="0" w:space="0" w:color="auto"/>
            <w:bottom w:val="none" w:sz="0" w:space="0" w:color="auto"/>
            <w:right w:val="none" w:sz="0" w:space="0" w:color="auto"/>
          </w:divBdr>
        </w:div>
        <w:div w:id="15818137">
          <w:marLeft w:val="0"/>
          <w:marRight w:val="0"/>
          <w:marTop w:val="0"/>
          <w:marBottom w:val="0"/>
          <w:divBdr>
            <w:top w:val="none" w:sz="0" w:space="0" w:color="auto"/>
            <w:left w:val="none" w:sz="0" w:space="0" w:color="auto"/>
            <w:bottom w:val="none" w:sz="0" w:space="0" w:color="auto"/>
            <w:right w:val="none" w:sz="0" w:space="0" w:color="auto"/>
          </w:divBdr>
        </w:div>
        <w:div w:id="20013588">
          <w:marLeft w:val="0"/>
          <w:marRight w:val="0"/>
          <w:marTop w:val="240"/>
          <w:marBottom w:val="240"/>
          <w:divBdr>
            <w:top w:val="none" w:sz="0" w:space="0" w:color="auto"/>
            <w:left w:val="none" w:sz="0" w:space="0" w:color="auto"/>
            <w:bottom w:val="none" w:sz="0" w:space="0" w:color="auto"/>
            <w:right w:val="none" w:sz="0" w:space="0" w:color="auto"/>
          </w:divBdr>
        </w:div>
        <w:div w:id="42142255">
          <w:marLeft w:val="0"/>
          <w:marRight w:val="0"/>
          <w:marTop w:val="0"/>
          <w:marBottom w:val="0"/>
          <w:divBdr>
            <w:top w:val="none" w:sz="0" w:space="0" w:color="auto"/>
            <w:left w:val="none" w:sz="0" w:space="0" w:color="auto"/>
            <w:bottom w:val="none" w:sz="0" w:space="0" w:color="auto"/>
            <w:right w:val="none" w:sz="0" w:space="0" w:color="auto"/>
          </w:divBdr>
        </w:div>
        <w:div w:id="51001175">
          <w:marLeft w:val="0"/>
          <w:marRight w:val="0"/>
          <w:marTop w:val="0"/>
          <w:marBottom w:val="0"/>
          <w:divBdr>
            <w:top w:val="none" w:sz="0" w:space="0" w:color="auto"/>
            <w:left w:val="none" w:sz="0" w:space="0" w:color="auto"/>
            <w:bottom w:val="none" w:sz="0" w:space="0" w:color="auto"/>
            <w:right w:val="none" w:sz="0" w:space="0" w:color="auto"/>
          </w:divBdr>
        </w:div>
        <w:div w:id="110053619">
          <w:marLeft w:val="0"/>
          <w:marRight w:val="0"/>
          <w:marTop w:val="0"/>
          <w:marBottom w:val="0"/>
          <w:divBdr>
            <w:top w:val="none" w:sz="0" w:space="0" w:color="auto"/>
            <w:left w:val="none" w:sz="0" w:space="0" w:color="auto"/>
            <w:bottom w:val="none" w:sz="0" w:space="0" w:color="auto"/>
            <w:right w:val="none" w:sz="0" w:space="0" w:color="auto"/>
          </w:divBdr>
        </w:div>
        <w:div w:id="124126367">
          <w:marLeft w:val="0"/>
          <w:marRight w:val="0"/>
          <w:marTop w:val="0"/>
          <w:marBottom w:val="0"/>
          <w:divBdr>
            <w:top w:val="none" w:sz="0" w:space="0" w:color="auto"/>
            <w:left w:val="none" w:sz="0" w:space="0" w:color="auto"/>
            <w:bottom w:val="none" w:sz="0" w:space="0" w:color="auto"/>
            <w:right w:val="none" w:sz="0" w:space="0" w:color="auto"/>
          </w:divBdr>
        </w:div>
        <w:div w:id="137694346">
          <w:marLeft w:val="0"/>
          <w:marRight w:val="0"/>
          <w:marTop w:val="240"/>
          <w:marBottom w:val="240"/>
          <w:divBdr>
            <w:top w:val="none" w:sz="0" w:space="0" w:color="auto"/>
            <w:left w:val="none" w:sz="0" w:space="0" w:color="auto"/>
            <w:bottom w:val="none" w:sz="0" w:space="0" w:color="auto"/>
            <w:right w:val="none" w:sz="0" w:space="0" w:color="auto"/>
          </w:divBdr>
        </w:div>
        <w:div w:id="167408118">
          <w:marLeft w:val="0"/>
          <w:marRight w:val="0"/>
          <w:marTop w:val="0"/>
          <w:marBottom w:val="0"/>
          <w:divBdr>
            <w:top w:val="none" w:sz="0" w:space="0" w:color="auto"/>
            <w:left w:val="none" w:sz="0" w:space="0" w:color="auto"/>
            <w:bottom w:val="none" w:sz="0" w:space="0" w:color="auto"/>
            <w:right w:val="none" w:sz="0" w:space="0" w:color="auto"/>
          </w:divBdr>
        </w:div>
        <w:div w:id="194656534">
          <w:marLeft w:val="0"/>
          <w:marRight w:val="0"/>
          <w:marTop w:val="240"/>
          <w:marBottom w:val="240"/>
          <w:divBdr>
            <w:top w:val="none" w:sz="0" w:space="0" w:color="auto"/>
            <w:left w:val="none" w:sz="0" w:space="0" w:color="auto"/>
            <w:bottom w:val="none" w:sz="0" w:space="0" w:color="auto"/>
            <w:right w:val="none" w:sz="0" w:space="0" w:color="auto"/>
          </w:divBdr>
        </w:div>
        <w:div w:id="196356410">
          <w:marLeft w:val="0"/>
          <w:marRight w:val="0"/>
          <w:marTop w:val="0"/>
          <w:marBottom w:val="0"/>
          <w:divBdr>
            <w:top w:val="none" w:sz="0" w:space="0" w:color="auto"/>
            <w:left w:val="none" w:sz="0" w:space="0" w:color="auto"/>
            <w:bottom w:val="none" w:sz="0" w:space="0" w:color="auto"/>
            <w:right w:val="none" w:sz="0" w:space="0" w:color="auto"/>
          </w:divBdr>
        </w:div>
        <w:div w:id="207953963">
          <w:marLeft w:val="0"/>
          <w:marRight w:val="0"/>
          <w:marTop w:val="0"/>
          <w:marBottom w:val="0"/>
          <w:divBdr>
            <w:top w:val="none" w:sz="0" w:space="0" w:color="auto"/>
            <w:left w:val="none" w:sz="0" w:space="0" w:color="auto"/>
            <w:bottom w:val="none" w:sz="0" w:space="0" w:color="auto"/>
            <w:right w:val="none" w:sz="0" w:space="0" w:color="auto"/>
          </w:divBdr>
        </w:div>
        <w:div w:id="231041190">
          <w:marLeft w:val="0"/>
          <w:marRight w:val="0"/>
          <w:marTop w:val="0"/>
          <w:marBottom w:val="0"/>
          <w:divBdr>
            <w:top w:val="none" w:sz="0" w:space="0" w:color="auto"/>
            <w:left w:val="none" w:sz="0" w:space="0" w:color="auto"/>
            <w:bottom w:val="none" w:sz="0" w:space="0" w:color="auto"/>
            <w:right w:val="none" w:sz="0" w:space="0" w:color="auto"/>
          </w:divBdr>
        </w:div>
        <w:div w:id="246890089">
          <w:marLeft w:val="0"/>
          <w:marRight w:val="0"/>
          <w:marTop w:val="0"/>
          <w:marBottom w:val="0"/>
          <w:divBdr>
            <w:top w:val="none" w:sz="0" w:space="0" w:color="auto"/>
            <w:left w:val="none" w:sz="0" w:space="0" w:color="auto"/>
            <w:bottom w:val="none" w:sz="0" w:space="0" w:color="auto"/>
            <w:right w:val="none" w:sz="0" w:space="0" w:color="auto"/>
          </w:divBdr>
        </w:div>
        <w:div w:id="254019165">
          <w:marLeft w:val="0"/>
          <w:marRight w:val="0"/>
          <w:marTop w:val="0"/>
          <w:marBottom w:val="0"/>
          <w:divBdr>
            <w:top w:val="none" w:sz="0" w:space="0" w:color="auto"/>
            <w:left w:val="none" w:sz="0" w:space="0" w:color="auto"/>
            <w:bottom w:val="none" w:sz="0" w:space="0" w:color="auto"/>
            <w:right w:val="none" w:sz="0" w:space="0" w:color="auto"/>
          </w:divBdr>
        </w:div>
        <w:div w:id="278144239">
          <w:marLeft w:val="0"/>
          <w:marRight w:val="0"/>
          <w:marTop w:val="240"/>
          <w:marBottom w:val="240"/>
          <w:divBdr>
            <w:top w:val="none" w:sz="0" w:space="0" w:color="auto"/>
            <w:left w:val="none" w:sz="0" w:space="0" w:color="auto"/>
            <w:bottom w:val="none" w:sz="0" w:space="0" w:color="auto"/>
            <w:right w:val="none" w:sz="0" w:space="0" w:color="auto"/>
          </w:divBdr>
        </w:div>
        <w:div w:id="285041784">
          <w:marLeft w:val="0"/>
          <w:marRight w:val="0"/>
          <w:marTop w:val="0"/>
          <w:marBottom w:val="0"/>
          <w:divBdr>
            <w:top w:val="none" w:sz="0" w:space="0" w:color="auto"/>
            <w:left w:val="none" w:sz="0" w:space="0" w:color="auto"/>
            <w:bottom w:val="none" w:sz="0" w:space="0" w:color="auto"/>
            <w:right w:val="none" w:sz="0" w:space="0" w:color="auto"/>
          </w:divBdr>
        </w:div>
        <w:div w:id="294264380">
          <w:marLeft w:val="0"/>
          <w:marRight w:val="0"/>
          <w:marTop w:val="240"/>
          <w:marBottom w:val="240"/>
          <w:divBdr>
            <w:top w:val="none" w:sz="0" w:space="0" w:color="auto"/>
            <w:left w:val="none" w:sz="0" w:space="0" w:color="auto"/>
            <w:bottom w:val="none" w:sz="0" w:space="0" w:color="auto"/>
            <w:right w:val="none" w:sz="0" w:space="0" w:color="auto"/>
          </w:divBdr>
        </w:div>
        <w:div w:id="313727343">
          <w:marLeft w:val="0"/>
          <w:marRight w:val="0"/>
          <w:marTop w:val="0"/>
          <w:marBottom w:val="0"/>
          <w:divBdr>
            <w:top w:val="none" w:sz="0" w:space="0" w:color="auto"/>
            <w:left w:val="none" w:sz="0" w:space="0" w:color="auto"/>
            <w:bottom w:val="none" w:sz="0" w:space="0" w:color="auto"/>
            <w:right w:val="none" w:sz="0" w:space="0" w:color="auto"/>
          </w:divBdr>
        </w:div>
        <w:div w:id="316423987">
          <w:marLeft w:val="0"/>
          <w:marRight w:val="0"/>
          <w:marTop w:val="0"/>
          <w:marBottom w:val="0"/>
          <w:divBdr>
            <w:top w:val="none" w:sz="0" w:space="0" w:color="auto"/>
            <w:left w:val="none" w:sz="0" w:space="0" w:color="auto"/>
            <w:bottom w:val="none" w:sz="0" w:space="0" w:color="auto"/>
            <w:right w:val="none" w:sz="0" w:space="0" w:color="auto"/>
          </w:divBdr>
        </w:div>
        <w:div w:id="324281210">
          <w:marLeft w:val="0"/>
          <w:marRight w:val="0"/>
          <w:marTop w:val="0"/>
          <w:marBottom w:val="0"/>
          <w:divBdr>
            <w:top w:val="none" w:sz="0" w:space="0" w:color="auto"/>
            <w:left w:val="none" w:sz="0" w:space="0" w:color="auto"/>
            <w:bottom w:val="none" w:sz="0" w:space="0" w:color="auto"/>
            <w:right w:val="none" w:sz="0" w:space="0" w:color="auto"/>
          </w:divBdr>
        </w:div>
        <w:div w:id="338506269">
          <w:marLeft w:val="0"/>
          <w:marRight w:val="0"/>
          <w:marTop w:val="0"/>
          <w:marBottom w:val="0"/>
          <w:divBdr>
            <w:top w:val="none" w:sz="0" w:space="0" w:color="auto"/>
            <w:left w:val="none" w:sz="0" w:space="0" w:color="auto"/>
            <w:bottom w:val="none" w:sz="0" w:space="0" w:color="auto"/>
            <w:right w:val="none" w:sz="0" w:space="0" w:color="auto"/>
          </w:divBdr>
        </w:div>
        <w:div w:id="361632116">
          <w:marLeft w:val="0"/>
          <w:marRight w:val="0"/>
          <w:marTop w:val="0"/>
          <w:marBottom w:val="0"/>
          <w:divBdr>
            <w:top w:val="none" w:sz="0" w:space="0" w:color="auto"/>
            <w:left w:val="none" w:sz="0" w:space="0" w:color="auto"/>
            <w:bottom w:val="none" w:sz="0" w:space="0" w:color="auto"/>
            <w:right w:val="none" w:sz="0" w:space="0" w:color="auto"/>
          </w:divBdr>
        </w:div>
        <w:div w:id="364864159">
          <w:marLeft w:val="0"/>
          <w:marRight w:val="0"/>
          <w:marTop w:val="0"/>
          <w:marBottom w:val="0"/>
          <w:divBdr>
            <w:top w:val="none" w:sz="0" w:space="0" w:color="auto"/>
            <w:left w:val="none" w:sz="0" w:space="0" w:color="auto"/>
            <w:bottom w:val="none" w:sz="0" w:space="0" w:color="auto"/>
            <w:right w:val="none" w:sz="0" w:space="0" w:color="auto"/>
          </w:divBdr>
        </w:div>
        <w:div w:id="418793071">
          <w:marLeft w:val="0"/>
          <w:marRight w:val="0"/>
          <w:marTop w:val="0"/>
          <w:marBottom w:val="0"/>
          <w:divBdr>
            <w:top w:val="none" w:sz="0" w:space="0" w:color="auto"/>
            <w:left w:val="none" w:sz="0" w:space="0" w:color="auto"/>
            <w:bottom w:val="none" w:sz="0" w:space="0" w:color="auto"/>
            <w:right w:val="none" w:sz="0" w:space="0" w:color="auto"/>
          </w:divBdr>
        </w:div>
        <w:div w:id="433593439">
          <w:marLeft w:val="0"/>
          <w:marRight w:val="0"/>
          <w:marTop w:val="240"/>
          <w:marBottom w:val="240"/>
          <w:divBdr>
            <w:top w:val="none" w:sz="0" w:space="0" w:color="auto"/>
            <w:left w:val="none" w:sz="0" w:space="0" w:color="auto"/>
            <w:bottom w:val="none" w:sz="0" w:space="0" w:color="auto"/>
            <w:right w:val="none" w:sz="0" w:space="0" w:color="auto"/>
          </w:divBdr>
        </w:div>
        <w:div w:id="476849106">
          <w:marLeft w:val="0"/>
          <w:marRight w:val="0"/>
          <w:marTop w:val="240"/>
          <w:marBottom w:val="240"/>
          <w:divBdr>
            <w:top w:val="none" w:sz="0" w:space="0" w:color="auto"/>
            <w:left w:val="none" w:sz="0" w:space="0" w:color="auto"/>
            <w:bottom w:val="none" w:sz="0" w:space="0" w:color="auto"/>
            <w:right w:val="none" w:sz="0" w:space="0" w:color="auto"/>
          </w:divBdr>
        </w:div>
        <w:div w:id="585917608">
          <w:marLeft w:val="0"/>
          <w:marRight w:val="0"/>
          <w:marTop w:val="0"/>
          <w:marBottom w:val="0"/>
          <w:divBdr>
            <w:top w:val="none" w:sz="0" w:space="0" w:color="auto"/>
            <w:left w:val="none" w:sz="0" w:space="0" w:color="auto"/>
            <w:bottom w:val="none" w:sz="0" w:space="0" w:color="auto"/>
            <w:right w:val="none" w:sz="0" w:space="0" w:color="auto"/>
          </w:divBdr>
        </w:div>
        <w:div w:id="600144304">
          <w:marLeft w:val="0"/>
          <w:marRight w:val="0"/>
          <w:marTop w:val="0"/>
          <w:marBottom w:val="0"/>
          <w:divBdr>
            <w:top w:val="none" w:sz="0" w:space="0" w:color="auto"/>
            <w:left w:val="none" w:sz="0" w:space="0" w:color="auto"/>
            <w:bottom w:val="none" w:sz="0" w:space="0" w:color="auto"/>
            <w:right w:val="none" w:sz="0" w:space="0" w:color="auto"/>
          </w:divBdr>
        </w:div>
        <w:div w:id="606306199">
          <w:marLeft w:val="0"/>
          <w:marRight w:val="0"/>
          <w:marTop w:val="240"/>
          <w:marBottom w:val="240"/>
          <w:divBdr>
            <w:top w:val="none" w:sz="0" w:space="0" w:color="auto"/>
            <w:left w:val="none" w:sz="0" w:space="0" w:color="auto"/>
            <w:bottom w:val="none" w:sz="0" w:space="0" w:color="auto"/>
            <w:right w:val="none" w:sz="0" w:space="0" w:color="auto"/>
          </w:divBdr>
        </w:div>
        <w:div w:id="631181360">
          <w:marLeft w:val="0"/>
          <w:marRight w:val="0"/>
          <w:marTop w:val="0"/>
          <w:marBottom w:val="0"/>
          <w:divBdr>
            <w:top w:val="none" w:sz="0" w:space="0" w:color="auto"/>
            <w:left w:val="none" w:sz="0" w:space="0" w:color="auto"/>
            <w:bottom w:val="none" w:sz="0" w:space="0" w:color="auto"/>
            <w:right w:val="none" w:sz="0" w:space="0" w:color="auto"/>
          </w:divBdr>
        </w:div>
        <w:div w:id="650325894">
          <w:marLeft w:val="0"/>
          <w:marRight w:val="0"/>
          <w:marTop w:val="0"/>
          <w:marBottom w:val="0"/>
          <w:divBdr>
            <w:top w:val="none" w:sz="0" w:space="0" w:color="auto"/>
            <w:left w:val="none" w:sz="0" w:space="0" w:color="auto"/>
            <w:bottom w:val="none" w:sz="0" w:space="0" w:color="auto"/>
            <w:right w:val="none" w:sz="0" w:space="0" w:color="auto"/>
          </w:divBdr>
        </w:div>
        <w:div w:id="711073771">
          <w:marLeft w:val="0"/>
          <w:marRight w:val="0"/>
          <w:marTop w:val="0"/>
          <w:marBottom w:val="0"/>
          <w:divBdr>
            <w:top w:val="none" w:sz="0" w:space="0" w:color="auto"/>
            <w:left w:val="none" w:sz="0" w:space="0" w:color="auto"/>
            <w:bottom w:val="none" w:sz="0" w:space="0" w:color="auto"/>
            <w:right w:val="none" w:sz="0" w:space="0" w:color="auto"/>
          </w:divBdr>
        </w:div>
        <w:div w:id="751514843">
          <w:marLeft w:val="0"/>
          <w:marRight w:val="0"/>
          <w:marTop w:val="0"/>
          <w:marBottom w:val="0"/>
          <w:divBdr>
            <w:top w:val="none" w:sz="0" w:space="0" w:color="auto"/>
            <w:left w:val="none" w:sz="0" w:space="0" w:color="auto"/>
            <w:bottom w:val="none" w:sz="0" w:space="0" w:color="auto"/>
            <w:right w:val="none" w:sz="0" w:space="0" w:color="auto"/>
          </w:divBdr>
        </w:div>
        <w:div w:id="756751449">
          <w:marLeft w:val="0"/>
          <w:marRight w:val="0"/>
          <w:marTop w:val="0"/>
          <w:marBottom w:val="0"/>
          <w:divBdr>
            <w:top w:val="none" w:sz="0" w:space="0" w:color="auto"/>
            <w:left w:val="none" w:sz="0" w:space="0" w:color="auto"/>
            <w:bottom w:val="none" w:sz="0" w:space="0" w:color="auto"/>
            <w:right w:val="none" w:sz="0" w:space="0" w:color="auto"/>
          </w:divBdr>
        </w:div>
        <w:div w:id="758646867">
          <w:marLeft w:val="0"/>
          <w:marRight w:val="0"/>
          <w:marTop w:val="240"/>
          <w:marBottom w:val="240"/>
          <w:divBdr>
            <w:top w:val="none" w:sz="0" w:space="0" w:color="auto"/>
            <w:left w:val="none" w:sz="0" w:space="0" w:color="auto"/>
            <w:bottom w:val="none" w:sz="0" w:space="0" w:color="auto"/>
            <w:right w:val="none" w:sz="0" w:space="0" w:color="auto"/>
          </w:divBdr>
        </w:div>
        <w:div w:id="837770109">
          <w:marLeft w:val="0"/>
          <w:marRight w:val="0"/>
          <w:marTop w:val="240"/>
          <w:marBottom w:val="240"/>
          <w:divBdr>
            <w:top w:val="none" w:sz="0" w:space="0" w:color="auto"/>
            <w:left w:val="none" w:sz="0" w:space="0" w:color="auto"/>
            <w:bottom w:val="none" w:sz="0" w:space="0" w:color="auto"/>
            <w:right w:val="none" w:sz="0" w:space="0" w:color="auto"/>
          </w:divBdr>
        </w:div>
        <w:div w:id="864321314">
          <w:marLeft w:val="0"/>
          <w:marRight w:val="0"/>
          <w:marTop w:val="0"/>
          <w:marBottom w:val="0"/>
          <w:divBdr>
            <w:top w:val="none" w:sz="0" w:space="0" w:color="auto"/>
            <w:left w:val="none" w:sz="0" w:space="0" w:color="auto"/>
            <w:bottom w:val="none" w:sz="0" w:space="0" w:color="auto"/>
            <w:right w:val="none" w:sz="0" w:space="0" w:color="auto"/>
          </w:divBdr>
        </w:div>
        <w:div w:id="892011169">
          <w:marLeft w:val="0"/>
          <w:marRight w:val="0"/>
          <w:marTop w:val="240"/>
          <w:marBottom w:val="240"/>
          <w:divBdr>
            <w:top w:val="none" w:sz="0" w:space="0" w:color="auto"/>
            <w:left w:val="none" w:sz="0" w:space="0" w:color="auto"/>
            <w:bottom w:val="none" w:sz="0" w:space="0" w:color="auto"/>
            <w:right w:val="none" w:sz="0" w:space="0" w:color="auto"/>
          </w:divBdr>
        </w:div>
        <w:div w:id="897134824">
          <w:marLeft w:val="0"/>
          <w:marRight w:val="0"/>
          <w:marTop w:val="240"/>
          <w:marBottom w:val="240"/>
          <w:divBdr>
            <w:top w:val="none" w:sz="0" w:space="0" w:color="auto"/>
            <w:left w:val="none" w:sz="0" w:space="0" w:color="auto"/>
            <w:bottom w:val="none" w:sz="0" w:space="0" w:color="auto"/>
            <w:right w:val="none" w:sz="0" w:space="0" w:color="auto"/>
          </w:divBdr>
        </w:div>
        <w:div w:id="906841901">
          <w:marLeft w:val="0"/>
          <w:marRight w:val="0"/>
          <w:marTop w:val="0"/>
          <w:marBottom w:val="0"/>
          <w:divBdr>
            <w:top w:val="none" w:sz="0" w:space="0" w:color="auto"/>
            <w:left w:val="none" w:sz="0" w:space="0" w:color="auto"/>
            <w:bottom w:val="none" w:sz="0" w:space="0" w:color="auto"/>
            <w:right w:val="none" w:sz="0" w:space="0" w:color="auto"/>
          </w:divBdr>
        </w:div>
        <w:div w:id="913319710">
          <w:marLeft w:val="0"/>
          <w:marRight w:val="0"/>
          <w:marTop w:val="240"/>
          <w:marBottom w:val="240"/>
          <w:divBdr>
            <w:top w:val="none" w:sz="0" w:space="0" w:color="auto"/>
            <w:left w:val="none" w:sz="0" w:space="0" w:color="auto"/>
            <w:bottom w:val="none" w:sz="0" w:space="0" w:color="auto"/>
            <w:right w:val="none" w:sz="0" w:space="0" w:color="auto"/>
          </w:divBdr>
        </w:div>
        <w:div w:id="915437268">
          <w:marLeft w:val="0"/>
          <w:marRight w:val="0"/>
          <w:marTop w:val="0"/>
          <w:marBottom w:val="0"/>
          <w:divBdr>
            <w:top w:val="none" w:sz="0" w:space="0" w:color="auto"/>
            <w:left w:val="none" w:sz="0" w:space="0" w:color="auto"/>
            <w:bottom w:val="none" w:sz="0" w:space="0" w:color="auto"/>
            <w:right w:val="none" w:sz="0" w:space="0" w:color="auto"/>
          </w:divBdr>
        </w:div>
        <w:div w:id="934821824">
          <w:marLeft w:val="0"/>
          <w:marRight w:val="0"/>
          <w:marTop w:val="240"/>
          <w:marBottom w:val="240"/>
          <w:divBdr>
            <w:top w:val="none" w:sz="0" w:space="0" w:color="auto"/>
            <w:left w:val="none" w:sz="0" w:space="0" w:color="auto"/>
            <w:bottom w:val="none" w:sz="0" w:space="0" w:color="auto"/>
            <w:right w:val="none" w:sz="0" w:space="0" w:color="auto"/>
          </w:divBdr>
        </w:div>
        <w:div w:id="959605186">
          <w:marLeft w:val="0"/>
          <w:marRight w:val="0"/>
          <w:marTop w:val="240"/>
          <w:marBottom w:val="240"/>
          <w:divBdr>
            <w:top w:val="none" w:sz="0" w:space="0" w:color="auto"/>
            <w:left w:val="none" w:sz="0" w:space="0" w:color="auto"/>
            <w:bottom w:val="none" w:sz="0" w:space="0" w:color="auto"/>
            <w:right w:val="none" w:sz="0" w:space="0" w:color="auto"/>
          </w:divBdr>
        </w:div>
        <w:div w:id="968317480">
          <w:marLeft w:val="0"/>
          <w:marRight w:val="0"/>
          <w:marTop w:val="0"/>
          <w:marBottom w:val="0"/>
          <w:divBdr>
            <w:top w:val="none" w:sz="0" w:space="0" w:color="auto"/>
            <w:left w:val="none" w:sz="0" w:space="0" w:color="auto"/>
            <w:bottom w:val="none" w:sz="0" w:space="0" w:color="auto"/>
            <w:right w:val="none" w:sz="0" w:space="0" w:color="auto"/>
          </w:divBdr>
        </w:div>
        <w:div w:id="987897040">
          <w:marLeft w:val="0"/>
          <w:marRight w:val="0"/>
          <w:marTop w:val="0"/>
          <w:marBottom w:val="0"/>
          <w:divBdr>
            <w:top w:val="none" w:sz="0" w:space="0" w:color="auto"/>
            <w:left w:val="none" w:sz="0" w:space="0" w:color="auto"/>
            <w:bottom w:val="none" w:sz="0" w:space="0" w:color="auto"/>
            <w:right w:val="none" w:sz="0" w:space="0" w:color="auto"/>
          </w:divBdr>
        </w:div>
        <w:div w:id="1015771104">
          <w:marLeft w:val="0"/>
          <w:marRight w:val="0"/>
          <w:marTop w:val="240"/>
          <w:marBottom w:val="240"/>
          <w:divBdr>
            <w:top w:val="none" w:sz="0" w:space="0" w:color="auto"/>
            <w:left w:val="none" w:sz="0" w:space="0" w:color="auto"/>
            <w:bottom w:val="none" w:sz="0" w:space="0" w:color="auto"/>
            <w:right w:val="none" w:sz="0" w:space="0" w:color="auto"/>
          </w:divBdr>
        </w:div>
        <w:div w:id="1016274908">
          <w:marLeft w:val="0"/>
          <w:marRight w:val="0"/>
          <w:marTop w:val="0"/>
          <w:marBottom w:val="0"/>
          <w:divBdr>
            <w:top w:val="none" w:sz="0" w:space="0" w:color="auto"/>
            <w:left w:val="none" w:sz="0" w:space="0" w:color="auto"/>
            <w:bottom w:val="none" w:sz="0" w:space="0" w:color="auto"/>
            <w:right w:val="none" w:sz="0" w:space="0" w:color="auto"/>
          </w:divBdr>
        </w:div>
        <w:div w:id="1019506883">
          <w:marLeft w:val="0"/>
          <w:marRight w:val="0"/>
          <w:marTop w:val="0"/>
          <w:marBottom w:val="0"/>
          <w:divBdr>
            <w:top w:val="none" w:sz="0" w:space="0" w:color="auto"/>
            <w:left w:val="none" w:sz="0" w:space="0" w:color="auto"/>
            <w:bottom w:val="none" w:sz="0" w:space="0" w:color="auto"/>
            <w:right w:val="none" w:sz="0" w:space="0" w:color="auto"/>
          </w:divBdr>
        </w:div>
        <w:div w:id="1023022077">
          <w:marLeft w:val="0"/>
          <w:marRight w:val="0"/>
          <w:marTop w:val="0"/>
          <w:marBottom w:val="0"/>
          <w:divBdr>
            <w:top w:val="none" w:sz="0" w:space="0" w:color="auto"/>
            <w:left w:val="none" w:sz="0" w:space="0" w:color="auto"/>
            <w:bottom w:val="none" w:sz="0" w:space="0" w:color="auto"/>
            <w:right w:val="none" w:sz="0" w:space="0" w:color="auto"/>
          </w:divBdr>
        </w:div>
        <w:div w:id="1040085703">
          <w:marLeft w:val="0"/>
          <w:marRight w:val="0"/>
          <w:marTop w:val="0"/>
          <w:marBottom w:val="0"/>
          <w:divBdr>
            <w:top w:val="none" w:sz="0" w:space="0" w:color="auto"/>
            <w:left w:val="none" w:sz="0" w:space="0" w:color="auto"/>
            <w:bottom w:val="none" w:sz="0" w:space="0" w:color="auto"/>
            <w:right w:val="none" w:sz="0" w:space="0" w:color="auto"/>
          </w:divBdr>
        </w:div>
        <w:div w:id="1072695549">
          <w:marLeft w:val="0"/>
          <w:marRight w:val="0"/>
          <w:marTop w:val="0"/>
          <w:marBottom w:val="0"/>
          <w:divBdr>
            <w:top w:val="none" w:sz="0" w:space="0" w:color="auto"/>
            <w:left w:val="none" w:sz="0" w:space="0" w:color="auto"/>
            <w:bottom w:val="none" w:sz="0" w:space="0" w:color="auto"/>
            <w:right w:val="none" w:sz="0" w:space="0" w:color="auto"/>
          </w:divBdr>
        </w:div>
        <w:div w:id="1096290876">
          <w:marLeft w:val="0"/>
          <w:marRight w:val="0"/>
          <w:marTop w:val="0"/>
          <w:marBottom w:val="0"/>
          <w:divBdr>
            <w:top w:val="none" w:sz="0" w:space="0" w:color="auto"/>
            <w:left w:val="none" w:sz="0" w:space="0" w:color="auto"/>
            <w:bottom w:val="none" w:sz="0" w:space="0" w:color="auto"/>
            <w:right w:val="none" w:sz="0" w:space="0" w:color="auto"/>
          </w:divBdr>
        </w:div>
        <w:div w:id="1135220436">
          <w:marLeft w:val="0"/>
          <w:marRight w:val="0"/>
          <w:marTop w:val="240"/>
          <w:marBottom w:val="240"/>
          <w:divBdr>
            <w:top w:val="none" w:sz="0" w:space="0" w:color="auto"/>
            <w:left w:val="none" w:sz="0" w:space="0" w:color="auto"/>
            <w:bottom w:val="none" w:sz="0" w:space="0" w:color="auto"/>
            <w:right w:val="none" w:sz="0" w:space="0" w:color="auto"/>
          </w:divBdr>
        </w:div>
        <w:div w:id="1154836579">
          <w:marLeft w:val="0"/>
          <w:marRight w:val="0"/>
          <w:marTop w:val="240"/>
          <w:marBottom w:val="240"/>
          <w:divBdr>
            <w:top w:val="none" w:sz="0" w:space="0" w:color="auto"/>
            <w:left w:val="none" w:sz="0" w:space="0" w:color="auto"/>
            <w:bottom w:val="none" w:sz="0" w:space="0" w:color="auto"/>
            <w:right w:val="none" w:sz="0" w:space="0" w:color="auto"/>
          </w:divBdr>
        </w:div>
        <w:div w:id="1164785051">
          <w:marLeft w:val="0"/>
          <w:marRight w:val="0"/>
          <w:marTop w:val="0"/>
          <w:marBottom w:val="0"/>
          <w:divBdr>
            <w:top w:val="none" w:sz="0" w:space="0" w:color="auto"/>
            <w:left w:val="none" w:sz="0" w:space="0" w:color="auto"/>
            <w:bottom w:val="none" w:sz="0" w:space="0" w:color="auto"/>
            <w:right w:val="none" w:sz="0" w:space="0" w:color="auto"/>
          </w:divBdr>
        </w:div>
        <w:div w:id="1181090608">
          <w:marLeft w:val="0"/>
          <w:marRight w:val="0"/>
          <w:marTop w:val="240"/>
          <w:marBottom w:val="240"/>
          <w:divBdr>
            <w:top w:val="none" w:sz="0" w:space="0" w:color="auto"/>
            <w:left w:val="none" w:sz="0" w:space="0" w:color="auto"/>
            <w:bottom w:val="none" w:sz="0" w:space="0" w:color="auto"/>
            <w:right w:val="none" w:sz="0" w:space="0" w:color="auto"/>
          </w:divBdr>
        </w:div>
        <w:div w:id="1236016122">
          <w:marLeft w:val="0"/>
          <w:marRight w:val="0"/>
          <w:marTop w:val="240"/>
          <w:marBottom w:val="240"/>
          <w:divBdr>
            <w:top w:val="none" w:sz="0" w:space="0" w:color="auto"/>
            <w:left w:val="none" w:sz="0" w:space="0" w:color="auto"/>
            <w:bottom w:val="none" w:sz="0" w:space="0" w:color="auto"/>
            <w:right w:val="none" w:sz="0" w:space="0" w:color="auto"/>
          </w:divBdr>
        </w:div>
        <w:div w:id="1241132761">
          <w:marLeft w:val="0"/>
          <w:marRight w:val="0"/>
          <w:marTop w:val="0"/>
          <w:marBottom w:val="0"/>
          <w:divBdr>
            <w:top w:val="none" w:sz="0" w:space="0" w:color="auto"/>
            <w:left w:val="none" w:sz="0" w:space="0" w:color="auto"/>
            <w:bottom w:val="none" w:sz="0" w:space="0" w:color="auto"/>
            <w:right w:val="none" w:sz="0" w:space="0" w:color="auto"/>
          </w:divBdr>
        </w:div>
        <w:div w:id="1246842120">
          <w:marLeft w:val="0"/>
          <w:marRight w:val="0"/>
          <w:marTop w:val="0"/>
          <w:marBottom w:val="0"/>
          <w:divBdr>
            <w:top w:val="none" w:sz="0" w:space="0" w:color="auto"/>
            <w:left w:val="none" w:sz="0" w:space="0" w:color="auto"/>
            <w:bottom w:val="none" w:sz="0" w:space="0" w:color="auto"/>
            <w:right w:val="none" w:sz="0" w:space="0" w:color="auto"/>
          </w:divBdr>
        </w:div>
        <w:div w:id="1254585787">
          <w:marLeft w:val="0"/>
          <w:marRight w:val="0"/>
          <w:marTop w:val="0"/>
          <w:marBottom w:val="0"/>
          <w:divBdr>
            <w:top w:val="none" w:sz="0" w:space="0" w:color="auto"/>
            <w:left w:val="none" w:sz="0" w:space="0" w:color="auto"/>
            <w:bottom w:val="none" w:sz="0" w:space="0" w:color="auto"/>
            <w:right w:val="none" w:sz="0" w:space="0" w:color="auto"/>
          </w:divBdr>
        </w:div>
        <w:div w:id="1273439751">
          <w:marLeft w:val="0"/>
          <w:marRight w:val="0"/>
          <w:marTop w:val="240"/>
          <w:marBottom w:val="240"/>
          <w:divBdr>
            <w:top w:val="none" w:sz="0" w:space="0" w:color="auto"/>
            <w:left w:val="none" w:sz="0" w:space="0" w:color="auto"/>
            <w:bottom w:val="none" w:sz="0" w:space="0" w:color="auto"/>
            <w:right w:val="none" w:sz="0" w:space="0" w:color="auto"/>
          </w:divBdr>
        </w:div>
        <w:div w:id="1306819636">
          <w:marLeft w:val="0"/>
          <w:marRight w:val="0"/>
          <w:marTop w:val="0"/>
          <w:marBottom w:val="0"/>
          <w:divBdr>
            <w:top w:val="none" w:sz="0" w:space="0" w:color="auto"/>
            <w:left w:val="none" w:sz="0" w:space="0" w:color="auto"/>
            <w:bottom w:val="none" w:sz="0" w:space="0" w:color="auto"/>
            <w:right w:val="none" w:sz="0" w:space="0" w:color="auto"/>
          </w:divBdr>
        </w:div>
        <w:div w:id="1341660966">
          <w:marLeft w:val="0"/>
          <w:marRight w:val="0"/>
          <w:marTop w:val="0"/>
          <w:marBottom w:val="0"/>
          <w:divBdr>
            <w:top w:val="none" w:sz="0" w:space="0" w:color="auto"/>
            <w:left w:val="none" w:sz="0" w:space="0" w:color="auto"/>
            <w:bottom w:val="none" w:sz="0" w:space="0" w:color="auto"/>
            <w:right w:val="none" w:sz="0" w:space="0" w:color="auto"/>
          </w:divBdr>
        </w:div>
        <w:div w:id="1356034772">
          <w:marLeft w:val="0"/>
          <w:marRight w:val="0"/>
          <w:marTop w:val="0"/>
          <w:marBottom w:val="0"/>
          <w:divBdr>
            <w:top w:val="none" w:sz="0" w:space="0" w:color="auto"/>
            <w:left w:val="none" w:sz="0" w:space="0" w:color="auto"/>
            <w:bottom w:val="none" w:sz="0" w:space="0" w:color="auto"/>
            <w:right w:val="none" w:sz="0" w:space="0" w:color="auto"/>
          </w:divBdr>
        </w:div>
        <w:div w:id="1395196666">
          <w:marLeft w:val="0"/>
          <w:marRight w:val="0"/>
          <w:marTop w:val="240"/>
          <w:marBottom w:val="240"/>
          <w:divBdr>
            <w:top w:val="none" w:sz="0" w:space="0" w:color="auto"/>
            <w:left w:val="none" w:sz="0" w:space="0" w:color="auto"/>
            <w:bottom w:val="none" w:sz="0" w:space="0" w:color="auto"/>
            <w:right w:val="none" w:sz="0" w:space="0" w:color="auto"/>
          </w:divBdr>
        </w:div>
        <w:div w:id="1413887568">
          <w:marLeft w:val="0"/>
          <w:marRight w:val="0"/>
          <w:marTop w:val="0"/>
          <w:marBottom w:val="0"/>
          <w:divBdr>
            <w:top w:val="none" w:sz="0" w:space="0" w:color="auto"/>
            <w:left w:val="none" w:sz="0" w:space="0" w:color="auto"/>
            <w:bottom w:val="none" w:sz="0" w:space="0" w:color="auto"/>
            <w:right w:val="none" w:sz="0" w:space="0" w:color="auto"/>
          </w:divBdr>
        </w:div>
        <w:div w:id="1423455051">
          <w:marLeft w:val="0"/>
          <w:marRight w:val="0"/>
          <w:marTop w:val="240"/>
          <w:marBottom w:val="240"/>
          <w:divBdr>
            <w:top w:val="none" w:sz="0" w:space="0" w:color="auto"/>
            <w:left w:val="none" w:sz="0" w:space="0" w:color="auto"/>
            <w:bottom w:val="none" w:sz="0" w:space="0" w:color="auto"/>
            <w:right w:val="none" w:sz="0" w:space="0" w:color="auto"/>
          </w:divBdr>
        </w:div>
        <w:div w:id="1475638595">
          <w:marLeft w:val="0"/>
          <w:marRight w:val="0"/>
          <w:marTop w:val="240"/>
          <w:marBottom w:val="240"/>
          <w:divBdr>
            <w:top w:val="none" w:sz="0" w:space="0" w:color="auto"/>
            <w:left w:val="none" w:sz="0" w:space="0" w:color="auto"/>
            <w:bottom w:val="none" w:sz="0" w:space="0" w:color="auto"/>
            <w:right w:val="none" w:sz="0" w:space="0" w:color="auto"/>
          </w:divBdr>
        </w:div>
        <w:div w:id="1498499035">
          <w:marLeft w:val="0"/>
          <w:marRight w:val="0"/>
          <w:marTop w:val="0"/>
          <w:marBottom w:val="0"/>
          <w:divBdr>
            <w:top w:val="none" w:sz="0" w:space="0" w:color="auto"/>
            <w:left w:val="none" w:sz="0" w:space="0" w:color="auto"/>
            <w:bottom w:val="none" w:sz="0" w:space="0" w:color="auto"/>
            <w:right w:val="none" w:sz="0" w:space="0" w:color="auto"/>
          </w:divBdr>
        </w:div>
        <w:div w:id="1502162600">
          <w:marLeft w:val="0"/>
          <w:marRight w:val="0"/>
          <w:marTop w:val="0"/>
          <w:marBottom w:val="0"/>
          <w:divBdr>
            <w:top w:val="none" w:sz="0" w:space="0" w:color="auto"/>
            <w:left w:val="none" w:sz="0" w:space="0" w:color="auto"/>
            <w:bottom w:val="none" w:sz="0" w:space="0" w:color="auto"/>
            <w:right w:val="none" w:sz="0" w:space="0" w:color="auto"/>
          </w:divBdr>
        </w:div>
        <w:div w:id="1528568299">
          <w:marLeft w:val="0"/>
          <w:marRight w:val="0"/>
          <w:marTop w:val="240"/>
          <w:marBottom w:val="240"/>
          <w:divBdr>
            <w:top w:val="none" w:sz="0" w:space="0" w:color="auto"/>
            <w:left w:val="none" w:sz="0" w:space="0" w:color="auto"/>
            <w:bottom w:val="none" w:sz="0" w:space="0" w:color="auto"/>
            <w:right w:val="none" w:sz="0" w:space="0" w:color="auto"/>
          </w:divBdr>
        </w:div>
        <w:div w:id="1556355620">
          <w:marLeft w:val="0"/>
          <w:marRight w:val="0"/>
          <w:marTop w:val="0"/>
          <w:marBottom w:val="0"/>
          <w:divBdr>
            <w:top w:val="none" w:sz="0" w:space="0" w:color="auto"/>
            <w:left w:val="none" w:sz="0" w:space="0" w:color="auto"/>
            <w:bottom w:val="none" w:sz="0" w:space="0" w:color="auto"/>
            <w:right w:val="none" w:sz="0" w:space="0" w:color="auto"/>
          </w:divBdr>
        </w:div>
        <w:div w:id="1568419173">
          <w:marLeft w:val="0"/>
          <w:marRight w:val="0"/>
          <w:marTop w:val="240"/>
          <w:marBottom w:val="240"/>
          <w:divBdr>
            <w:top w:val="none" w:sz="0" w:space="0" w:color="auto"/>
            <w:left w:val="none" w:sz="0" w:space="0" w:color="auto"/>
            <w:bottom w:val="none" w:sz="0" w:space="0" w:color="auto"/>
            <w:right w:val="none" w:sz="0" w:space="0" w:color="auto"/>
          </w:divBdr>
        </w:div>
        <w:div w:id="1625847588">
          <w:marLeft w:val="0"/>
          <w:marRight w:val="0"/>
          <w:marTop w:val="0"/>
          <w:marBottom w:val="0"/>
          <w:divBdr>
            <w:top w:val="none" w:sz="0" w:space="0" w:color="auto"/>
            <w:left w:val="none" w:sz="0" w:space="0" w:color="auto"/>
            <w:bottom w:val="none" w:sz="0" w:space="0" w:color="auto"/>
            <w:right w:val="none" w:sz="0" w:space="0" w:color="auto"/>
          </w:divBdr>
        </w:div>
        <w:div w:id="1694766784">
          <w:marLeft w:val="0"/>
          <w:marRight w:val="0"/>
          <w:marTop w:val="240"/>
          <w:marBottom w:val="240"/>
          <w:divBdr>
            <w:top w:val="none" w:sz="0" w:space="0" w:color="auto"/>
            <w:left w:val="none" w:sz="0" w:space="0" w:color="auto"/>
            <w:bottom w:val="none" w:sz="0" w:space="0" w:color="auto"/>
            <w:right w:val="none" w:sz="0" w:space="0" w:color="auto"/>
          </w:divBdr>
        </w:div>
        <w:div w:id="1705714000">
          <w:marLeft w:val="0"/>
          <w:marRight w:val="0"/>
          <w:marTop w:val="0"/>
          <w:marBottom w:val="0"/>
          <w:divBdr>
            <w:top w:val="none" w:sz="0" w:space="0" w:color="auto"/>
            <w:left w:val="none" w:sz="0" w:space="0" w:color="auto"/>
            <w:bottom w:val="none" w:sz="0" w:space="0" w:color="auto"/>
            <w:right w:val="none" w:sz="0" w:space="0" w:color="auto"/>
          </w:divBdr>
        </w:div>
        <w:div w:id="1732802386">
          <w:marLeft w:val="0"/>
          <w:marRight w:val="0"/>
          <w:marTop w:val="0"/>
          <w:marBottom w:val="0"/>
          <w:divBdr>
            <w:top w:val="none" w:sz="0" w:space="0" w:color="auto"/>
            <w:left w:val="none" w:sz="0" w:space="0" w:color="auto"/>
            <w:bottom w:val="none" w:sz="0" w:space="0" w:color="auto"/>
            <w:right w:val="none" w:sz="0" w:space="0" w:color="auto"/>
          </w:divBdr>
        </w:div>
        <w:div w:id="1780952258">
          <w:marLeft w:val="0"/>
          <w:marRight w:val="0"/>
          <w:marTop w:val="0"/>
          <w:marBottom w:val="0"/>
          <w:divBdr>
            <w:top w:val="none" w:sz="0" w:space="0" w:color="auto"/>
            <w:left w:val="none" w:sz="0" w:space="0" w:color="auto"/>
            <w:bottom w:val="none" w:sz="0" w:space="0" w:color="auto"/>
            <w:right w:val="none" w:sz="0" w:space="0" w:color="auto"/>
          </w:divBdr>
        </w:div>
        <w:div w:id="1786806015">
          <w:marLeft w:val="0"/>
          <w:marRight w:val="0"/>
          <w:marTop w:val="0"/>
          <w:marBottom w:val="0"/>
          <w:divBdr>
            <w:top w:val="none" w:sz="0" w:space="0" w:color="auto"/>
            <w:left w:val="none" w:sz="0" w:space="0" w:color="auto"/>
            <w:bottom w:val="none" w:sz="0" w:space="0" w:color="auto"/>
            <w:right w:val="none" w:sz="0" w:space="0" w:color="auto"/>
          </w:divBdr>
        </w:div>
        <w:div w:id="1811363276">
          <w:marLeft w:val="0"/>
          <w:marRight w:val="0"/>
          <w:marTop w:val="240"/>
          <w:marBottom w:val="240"/>
          <w:divBdr>
            <w:top w:val="none" w:sz="0" w:space="0" w:color="auto"/>
            <w:left w:val="none" w:sz="0" w:space="0" w:color="auto"/>
            <w:bottom w:val="none" w:sz="0" w:space="0" w:color="auto"/>
            <w:right w:val="none" w:sz="0" w:space="0" w:color="auto"/>
          </w:divBdr>
        </w:div>
        <w:div w:id="1829248133">
          <w:marLeft w:val="0"/>
          <w:marRight w:val="0"/>
          <w:marTop w:val="240"/>
          <w:marBottom w:val="240"/>
          <w:divBdr>
            <w:top w:val="none" w:sz="0" w:space="0" w:color="auto"/>
            <w:left w:val="none" w:sz="0" w:space="0" w:color="auto"/>
            <w:bottom w:val="none" w:sz="0" w:space="0" w:color="auto"/>
            <w:right w:val="none" w:sz="0" w:space="0" w:color="auto"/>
          </w:divBdr>
        </w:div>
        <w:div w:id="1845431723">
          <w:marLeft w:val="0"/>
          <w:marRight w:val="0"/>
          <w:marTop w:val="240"/>
          <w:marBottom w:val="240"/>
          <w:divBdr>
            <w:top w:val="none" w:sz="0" w:space="0" w:color="auto"/>
            <w:left w:val="none" w:sz="0" w:space="0" w:color="auto"/>
            <w:bottom w:val="none" w:sz="0" w:space="0" w:color="auto"/>
            <w:right w:val="none" w:sz="0" w:space="0" w:color="auto"/>
          </w:divBdr>
        </w:div>
        <w:div w:id="1864710320">
          <w:marLeft w:val="0"/>
          <w:marRight w:val="0"/>
          <w:marTop w:val="0"/>
          <w:marBottom w:val="0"/>
          <w:divBdr>
            <w:top w:val="none" w:sz="0" w:space="0" w:color="auto"/>
            <w:left w:val="none" w:sz="0" w:space="0" w:color="auto"/>
            <w:bottom w:val="none" w:sz="0" w:space="0" w:color="auto"/>
            <w:right w:val="none" w:sz="0" w:space="0" w:color="auto"/>
          </w:divBdr>
        </w:div>
        <w:div w:id="1877279428">
          <w:marLeft w:val="0"/>
          <w:marRight w:val="0"/>
          <w:marTop w:val="0"/>
          <w:marBottom w:val="0"/>
          <w:divBdr>
            <w:top w:val="none" w:sz="0" w:space="0" w:color="auto"/>
            <w:left w:val="none" w:sz="0" w:space="0" w:color="auto"/>
            <w:bottom w:val="none" w:sz="0" w:space="0" w:color="auto"/>
            <w:right w:val="none" w:sz="0" w:space="0" w:color="auto"/>
          </w:divBdr>
        </w:div>
        <w:div w:id="1878544750">
          <w:marLeft w:val="0"/>
          <w:marRight w:val="0"/>
          <w:marTop w:val="0"/>
          <w:marBottom w:val="0"/>
          <w:divBdr>
            <w:top w:val="none" w:sz="0" w:space="0" w:color="auto"/>
            <w:left w:val="none" w:sz="0" w:space="0" w:color="auto"/>
            <w:bottom w:val="none" w:sz="0" w:space="0" w:color="auto"/>
            <w:right w:val="none" w:sz="0" w:space="0" w:color="auto"/>
          </w:divBdr>
        </w:div>
        <w:div w:id="1903325703">
          <w:marLeft w:val="0"/>
          <w:marRight w:val="0"/>
          <w:marTop w:val="0"/>
          <w:marBottom w:val="0"/>
          <w:divBdr>
            <w:top w:val="none" w:sz="0" w:space="0" w:color="auto"/>
            <w:left w:val="none" w:sz="0" w:space="0" w:color="auto"/>
            <w:bottom w:val="none" w:sz="0" w:space="0" w:color="auto"/>
            <w:right w:val="none" w:sz="0" w:space="0" w:color="auto"/>
          </w:divBdr>
        </w:div>
        <w:div w:id="1910994187">
          <w:marLeft w:val="0"/>
          <w:marRight w:val="0"/>
          <w:marTop w:val="0"/>
          <w:marBottom w:val="0"/>
          <w:divBdr>
            <w:top w:val="none" w:sz="0" w:space="0" w:color="auto"/>
            <w:left w:val="none" w:sz="0" w:space="0" w:color="auto"/>
            <w:bottom w:val="none" w:sz="0" w:space="0" w:color="auto"/>
            <w:right w:val="none" w:sz="0" w:space="0" w:color="auto"/>
          </w:divBdr>
        </w:div>
        <w:div w:id="1911308584">
          <w:marLeft w:val="0"/>
          <w:marRight w:val="0"/>
          <w:marTop w:val="240"/>
          <w:marBottom w:val="240"/>
          <w:divBdr>
            <w:top w:val="none" w:sz="0" w:space="0" w:color="auto"/>
            <w:left w:val="none" w:sz="0" w:space="0" w:color="auto"/>
            <w:bottom w:val="none" w:sz="0" w:space="0" w:color="auto"/>
            <w:right w:val="none" w:sz="0" w:space="0" w:color="auto"/>
          </w:divBdr>
        </w:div>
        <w:div w:id="2065564537">
          <w:marLeft w:val="0"/>
          <w:marRight w:val="0"/>
          <w:marTop w:val="0"/>
          <w:marBottom w:val="0"/>
          <w:divBdr>
            <w:top w:val="none" w:sz="0" w:space="0" w:color="auto"/>
            <w:left w:val="none" w:sz="0" w:space="0" w:color="auto"/>
            <w:bottom w:val="none" w:sz="0" w:space="0" w:color="auto"/>
            <w:right w:val="none" w:sz="0" w:space="0" w:color="auto"/>
          </w:divBdr>
        </w:div>
        <w:div w:id="2079202069">
          <w:marLeft w:val="0"/>
          <w:marRight w:val="0"/>
          <w:marTop w:val="0"/>
          <w:marBottom w:val="0"/>
          <w:divBdr>
            <w:top w:val="none" w:sz="0" w:space="0" w:color="auto"/>
            <w:left w:val="none" w:sz="0" w:space="0" w:color="auto"/>
            <w:bottom w:val="none" w:sz="0" w:space="0" w:color="auto"/>
            <w:right w:val="none" w:sz="0" w:space="0" w:color="auto"/>
          </w:divBdr>
        </w:div>
        <w:div w:id="2089380552">
          <w:marLeft w:val="0"/>
          <w:marRight w:val="0"/>
          <w:marTop w:val="240"/>
          <w:marBottom w:val="240"/>
          <w:divBdr>
            <w:top w:val="none" w:sz="0" w:space="0" w:color="auto"/>
            <w:left w:val="none" w:sz="0" w:space="0" w:color="auto"/>
            <w:bottom w:val="none" w:sz="0" w:space="0" w:color="auto"/>
            <w:right w:val="none" w:sz="0" w:space="0" w:color="auto"/>
          </w:divBdr>
        </w:div>
        <w:div w:id="2089644020">
          <w:marLeft w:val="0"/>
          <w:marRight w:val="0"/>
          <w:marTop w:val="0"/>
          <w:marBottom w:val="0"/>
          <w:divBdr>
            <w:top w:val="none" w:sz="0" w:space="0" w:color="auto"/>
            <w:left w:val="none" w:sz="0" w:space="0" w:color="auto"/>
            <w:bottom w:val="none" w:sz="0" w:space="0" w:color="auto"/>
            <w:right w:val="none" w:sz="0" w:space="0" w:color="auto"/>
          </w:divBdr>
        </w:div>
      </w:divsChild>
    </w:div>
    <w:div w:id="21331600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6B58734A72E4A882A4774420266CC" ma:contentTypeVersion="21" ma:contentTypeDescription="Create a new document." ma:contentTypeScope="" ma:versionID="e8233e0fd5e0801cadc690e1e1f3cc7d">
  <xsd:schema xmlns:xsd="http://www.w3.org/2001/XMLSchema" xmlns:xs="http://www.w3.org/2001/XMLSchema" xmlns:p="http://schemas.microsoft.com/office/2006/metadata/properties" xmlns:ns2="b7ee071c-2402-4c83-9d71-fbc907334932" xmlns:ns3="7be5c8de-27e5-4a53-9210-c636e1ab15e0" targetNamespace="http://schemas.microsoft.com/office/2006/metadata/properties" ma:root="true" ma:fieldsID="471e05fa882497d058e7fc7abfebb3e7" ns2:_="" ns3:_="">
    <xsd:import namespace="b7ee071c-2402-4c83-9d71-fbc907334932"/>
    <xsd:import namespace="7be5c8de-27e5-4a53-9210-c636e1ab15e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2:SharedWithUsers" minOccurs="0"/>
                <xsd:element ref="ns2:SharedWithDetails" minOccurs="0"/>
                <xsd:element ref="ns2: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e071c-2402-4c83-9d71-fbc9073349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09bb899-5302-4b35-a276-73d0b468cfd6}" ma:internalName="TaxCatchAll" ma:showField="CatchAllData" ma:web="b7ee071c-2402-4c83-9d71-fbc907334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be5c8de-27e5-4a53-9210-c636e1ab15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af10e42-d0cb-4096-a551-15ae030c58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e5c8de-27e5-4a53-9210-c636e1ab15e0">
      <Terms xmlns="http://schemas.microsoft.com/office/infopath/2007/PartnerControls"/>
    </lcf76f155ced4ddcb4097134ff3c332f>
    <TaxCatchAll xmlns="b7ee071c-2402-4c83-9d71-fbc907334932" xsi:nil="true"/>
    <_dlc_DocId xmlns="b7ee071c-2402-4c83-9d71-fbc907334932">COPR-365846068-223493</_dlc_DocId>
    <_dlc_DocIdUrl xmlns="b7ee071c-2402-4c83-9d71-fbc907334932">
      <Url>https://shedconnect.sharepoint.com/sites/corp/_layouts/15/DocIdRedir.aspx?ID=COPR-365846068-223493</Url>
      <Description>COPR-365846068-223493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A5D6F9F-081F-4429-9397-3F6C6B2B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e071c-2402-4c83-9d71-fbc907334932"/>
    <ds:schemaRef ds:uri="7be5c8de-27e5-4a53-9210-c636e1ab1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6F59B5-721C-486C-953F-E852688D5F45}">
  <ds:schemaRefs>
    <ds:schemaRef ds:uri="http://schemas.microsoft.com/sharepoint/v3/contenttype/forms"/>
  </ds:schemaRefs>
</ds:datastoreItem>
</file>

<file path=customXml/itemProps3.xml><?xml version="1.0" encoding="utf-8"?>
<ds:datastoreItem xmlns:ds="http://schemas.openxmlformats.org/officeDocument/2006/customXml" ds:itemID="{3FEDEEE6-F411-4976-B1D2-6B554954A7FD}">
  <ds:schemaRefs>
    <ds:schemaRef ds:uri="http://schemas.openxmlformats.org/officeDocument/2006/bibliography"/>
  </ds:schemaRefs>
</ds:datastoreItem>
</file>

<file path=customXml/itemProps4.xml><?xml version="1.0" encoding="utf-8"?>
<ds:datastoreItem xmlns:ds="http://schemas.openxmlformats.org/officeDocument/2006/customXml" ds:itemID="{9A16CDD3-03C1-4C58-A82B-D5B1B3651D6A}">
  <ds:schemaRefs>
    <ds:schemaRef ds:uri="http://schemas.microsoft.com/office/2006/metadata/properties"/>
    <ds:schemaRef ds:uri="http://schemas.microsoft.com/office/infopath/2007/PartnerControls"/>
    <ds:schemaRef ds:uri="7be5c8de-27e5-4a53-9210-c636e1ab15e0"/>
    <ds:schemaRef ds:uri="b7ee071c-2402-4c83-9d71-fbc907334932"/>
  </ds:schemaRefs>
</ds:datastoreItem>
</file>

<file path=customXml/itemProps5.xml><?xml version="1.0" encoding="utf-8"?>
<ds:datastoreItem xmlns:ds="http://schemas.openxmlformats.org/officeDocument/2006/customXml" ds:itemID="{37BBFBD8-06A2-4651-B898-75B72487D61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sector7g</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Lakeisha Watkins</dc:creator>
  <cp:keywords/>
  <dc:description/>
  <cp:lastModifiedBy>Abbey Minogue</cp:lastModifiedBy>
  <cp:revision>2</cp:revision>
  <cp:lastPrinted>2025-07-08T06:05:00Z</cp:lastPrinted>
  <dcterms:created xsi:type="dcterms:W3CDTF">2025-07-08T06:06:00Z</dcterms:created>
  <dcterms:modified xsi:type="dcterms:W3CDTF">2025-07-08T06:06:00Z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0x010100EAD6B58734A72E4A882A4774420266CC</vt:lpwstr>
  </property>
  <property fmtid="{D5CDD505-2E9C-101B-9397-08002B2CF9AE}" pid="3" name="Order">
    <vt:r8>2484400</vt:r8>
  </property>
  <property fmtid="{D5CDD505-2E9C-101B-9397-08002B2CF9AE}" pid="4" name="MediaServiceImageTags">
    <vt:lpwstr/>
  </property>
  <property fmtid="{D5CDD505-2E9C-101B-9397-08002B2CF9AE}" pid="5" name="_dlc_DocIdItemGuid">
    <vt:lpwstr>fb871205-44f6-4415-b3c8-4c185bf35c64</vt:lpwstr>
  </property>
</Properties>
</file>